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customizations.xml" ContentType="application/vnd.ms-word.keyMapCustomizations+xml"/>
  <Override PartName="/word/styles.xml" ContentType="application/vnd.openxmlformats-officedocument.wordprocessingml.style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E35" w:rsidRDefault="00F05E35" w:rsidP="006C3377">
      <w:pPr>
        <w:pStyle w:val="CRCoverPage"/>
        <w:tabs>
          <w:tab w:val="right" w:pos="9639"/>
        </w:tabs>
        <w:spacing w:after="0"/>
        <w:rPr>
          <w:b/>
          <w:i/>
          <w:noProof/>
          <w:sz w:val="28"/>
          <w:lang w:eastAsia="zh-CN"/>
        </w:rPr>
      </w:pPr>
      <w:r>
        <w:rPr>
          <w:b/>
          <w:noProof/>
          <w:sz w:val="24"/>
        </w:rPr>
        <w:t>3GPP TSG CT WG4 Meeting #59</w:t>
      </w:r>
      <w:r>
        <w:rPr>
          <w:b/>
          <w:i/>
          <w:noProof/>
          <w:sz w:val="28"/>
        </w:rPr>
        <w:tab/>
      </w:r>
      <w:r>
        <w:rPr>
          <w:b/>
          <w:noProof/>
          <w:sz w:val="28"/>
        </w:rPr>
        <w:t>C4-122</w:t>
      </w:r>
      <w:r>
        <w:rPr>
          <w:b/>
          <w:noProof/>
          <w:sz w:val="28"/>
          <w:lang w:eastAsia="zh-CN"/>
        </w:rPr>
        <w:t>552</w:t>
      </w:r>
    </w:p>
    <w:p w:rsidR="00F05E35" w:rsidRPr="00822EB0" w:rsidRDefault="00F05E35" w:rsidP="006C3377">
      <w:pPr>
        <w:pStyle w:val="CRCoverPage"/>
        <w:tabs>
          <w:tab w:val="right" w:pos="9639"/>
        </w:tabs>
        <w:spacing w:after="0"/>
        <w:rPr>
          <w:b/>
          <w:i/>
          <w:noProof/>
          <w:sz w:val="21"/>
          <w:szCs w:val="21"/>
        </w:rPr>
      </w:pPr>
      <w:r>
        <w:rPr>
          <w:b/>
          <w:sz w:val="24"/>
        </w:rPr>
        <w:t xml:space="preserve">New Orleans, </w:t>
      </w:r>
      <w:r>
        <w:rPr>
          <w:b/>
          <w:iCs/>
          <w:sz w:val="24"/>
        </w:rPr>
        <w:t>US</w:t>
      </w:r>
      <w:r>
        <w:rPr>
          <w:b/>
          <w:sz w:val="24"/>
        </w:rPr>
        <w:t>; 12</w:t>
      </w:r>
      <w:r>
        <w:rPr>
          <w:b/>
          <w:sz w:val="24"/>
          <w:vertAlign w:val="superscript"/>
        </w:rPr>
        <w:t>th</w:t>
      </w:r>
      <w:r>
        <w:rPr>
          <w:b/>
          <w:sz w:val="24"/>
        </w:rPr>
        <w:t xml:space="preserve"> – 16</w:t>
      </w:r>
      <w:r>
        <w:rPr>
          <w:b/>
          <w:sz w:val="24"/>
          <w:vertAlign w:val="superscript"/>
        </w:rPr>
        <w:t>th</w:t>
      </w:r>
      <w:r>
        <w:rPr>
          <w:b/>
          <w:sz w:val="24"/>
        </w:rPr>
        <w:t xml:space="preserve"> November 2012</w:t>
      </w:r>
      <w:r>
        <w:rPr>
          <w:b/>
          <w:sz w:val="24"/>
          <w:lang w:eastAsia="zh-CN"/>
        </w:rPr>
        <w:t xml:space="preserve">       </w:t>
      </w:r>
      <w:r w:rsidRPr="00822EB0">
        <w:rPr>
          <w:b/>
          <w:i/>
          <w:sz w:val="21"/>
          <w:szCs w:val="21"/>
          <w:lang w:eastAsia="zh-CN"/>
        </w:rPr>
        <w:t xml:space="preserve"> </w:t>
      </w:r>
      <w:r>
        <w:rPr>
          <w:b/>
          <w:i/>
          <w:sz w:val="21"/>
          <w:szCs w:val="21"/>
          <w:lang w:eastAsia="zh-CN"/>
        </w:rPr>
        <w:t xml:space="preserve">                               </w:t>
      </w:r>
      <w:r w:rsidRPr="00822EB0">
        <w:rPr>
          <w:b/>
          <w:i/>
          <w:sz w:val="21"/>
          <w:szCs w:val="21"/>
          <w:lang w:eastAsia="zh-CN"/>
        </w:rPr>
        <w:t>Revision of C4-122337</w:t>
      </w:r>
    </w:p>
    <w:p w:rsidR="00F05E35" w:rsidRDefault="00F05E35" w:rsidP="005E2C44">
      <w:pPr>
        <w:pStyle w:val="CRCoverPage"/>
        <w:outlineLvl w:val="0"/>
        <w:rPr>
          <w:b/>
          <w:noProof/>
          <w:sz w:val="24"/>
        </w:rPr>
      </w:pPr>
    </w:p>
    <w:tbl>
      <w:tblPr>
        <w:tblW w:w="0" w:type="auto"/>
        <w:tblInd w:w="42" w:type="dxa"/>
        <w:tblLayout w:type="fixed"/>
        <w:tblCellMar>
          <w:left w:w="42" w:type="dxa"/>
          <w:right w:w="42" w:type="dxa"/>
        </w:tblCellMar>
        <w:tblLook w:val="0000"/>
      </w:tblPr>
      <w:tblGrid>
        <w:gridCol w:w="426"/>
        <w:gridCol w:w="1842"/>
        <w:gridCol w:w="709"/>
        <w:gridCol w:w="1134"/>
        <w:gridCol w:w="851"/>
        <w:gridCol w:w="425"/>
        <w:gridCol w:w="2693"/>
        <w:gridCol w:w="1134"/>
        <w:gridCol w:w="427"/>
      </w:tblGrid>
      <w:tr w:rsidR="00F05E35" w:rsidRPr="0070717E">
        <w:tblPrEx>
          <w:tblCellMar>
            <w:top w:w="0" w:type="dxa"/>
            <w:bottom w:w="0" w:type="dxa"/>
          </w:tblCellMar>
        </w:tblPrEx>
        <w:tc>
          <w:tcPr>
            <w:tcW w:w="9641" w:type="dxa"/>
            <w:gridSpan w:val="9"/>
            <w:tcBorders>
              <w:top w:val="single" w:sz="4" w:space="0" w:color="auto"/>
              <w:left w:val="single" w:sz="4" w:space="0" w:color="auto"/>
              <w:right w:val="single" w:sz="4" w:space="0" w:color="auto"/>
            </w:tcBorders>
          </w:tcPr>
          <w:p w:rsidR="00F05E35" w:rsidRPr="0070717E" w:rsidRDefault="00F05E35">
            <w:pPr>
              <w:pStyle w:val="CRCoverPage"/>
              <w:spacing w:after="0"/>
              <w:jc w:val="right"/>
              <w:rPr>
                <w:i/>
                <w:noProof/>
              </w:rPr>
            </w:pPr>
            <w:r w:rsidRPr="0070717E">
              <w:rPr>
                <w:i/>
                <w:noProof/>
                <w:sz w:val="14"/>
              </w:rPr>
              <w:t>CR-Form-v10</w:t>
            </w:r>
          </w:p>
        </w:tc>
      </w:tr>
      <w:tr w:rsidR="00F05E35" w:rsidRPr="0070717E">
        <w:tblPrEx>
          <w:tblCellMar>
            <w:top w:w="0" w:type="dxa"/>
            <w:bottom w:w="0" w:type="dxa"/>
          </w:tblCellMar>
        </w:tblPrEx>
        <w:tc>
          <w:tcPr>
            <w:tcW w:w="9641" w:type="dxa"/>
            <w:gridSpan w:val="9"/>
            <w:tcBorders>
              <w:left w:val="single" w:sz="4" w:space="0" w:color="auto"/>
              <w:right w:val="single" w:sz="4" w:space="0" w:color="auto"/>
            </w:tcBorders>
          </w:tcPr>
          <w:p w:rsidR="00F05E35" w:rsidRPr="0070717E" w:rsidRDefault="00F05E35">
            <w:pPr>
              <w:pStyle w:val="CRCoverPage"/>
              <w:spacing w:after="0"/>
              <w:jc w:val="center"/>
              <w:rPr>
                <w:noProof/>
              </w:rPr>
            </w:pPr>
            <w:r w:rsidRPr="0070717E">
              <w:rPr>
                <w:b/>
                <w:noProof/>
                <w:sz w:val="32"/>
              </w:rPr>
              <w:t>CHANGE REQUEST</w:t>
            </w:r>
          </w:p>
        </w:tc>
      </w:tr>
      <w:tr w:rsidR="00F05E35" w:rsidRPr="0070717E">
        <w:tblPrEx>
          <w:tblCellMar>
            <w:top w:w="0" w:type="dxa"/>
            <w:bottom w:w="0" w:type="dxa"/>
          </w:tblCellMar>
        </w:tblPrEx>
        <w:tc>
          <w:tcPr>
            <w:tcW w:w="9641" w:type="dxa"/>
            <w:gridSpan w:val="9"/>
            <w:tcBorders>
              <w:left w:val="single" w:sz="4" w:space="0" w:color="auto"/>
              <w:right w:val="single" w:sz="4" w:space="0" w:color="auto"/>
            </w:tcBorders>
          </w:tcPr>
          <w:p w:rsidR="00F05E35" w:rsidRPr="0070717E" w:rsidRDefault="00F05E35">
            <w:pPr>
              <w:pStyle w:val="CRCoverPage"/>
              <w:spacing w:after="0"/>
              <w:rPr>
                <w:noProof/>
                <w:sz w:val="8"/>
                <w:szCs w:val="8"/>
              </w:rPr>
            </w:pPr>
          </w:p>
        </w:tc>
      </w:tr>
      <w:tr w:rsidR="00F05E35" w:rsidRPr="0070717E" w:rsidTr="006B46FB">
        <w:tblPrEx>
          <w:tblCellMar>
            <w:top w:w="0" w:type="dxa"/>
            <w:bottom w:w="0" w:type="dxa"/>
          </w:tblCellMar>
        </w:tblPrEx>
        <w:tc>
          <w:tcPr>
            <w:tcW w:w="426" w:type="dxa"/>
            <w:tcBorders>
              <w:left w:val="single" w:sz="4" w:space="0" w:color="auto"/>
            </w:tcBorders>
          </w:tcPr>
          <w:p w:rsidR="00F05E35" w:rsidRPr="0070717E" w:rsidRDefault="00F05E35">
            <w:pPr>
              <w:pStyle w:val="CRCoverPage"/>
              <w:spacing w:after="0"/>
              <w:jc w:val="right"/>
              <w:rPr>
                <w:noProof/>
              </w:rPr>
            </w:pPr>
            <w:commentRangeStart w:id="0"/>
            <w:r w:rsidRPr="0070717E">
              <w:rPr>
                <w:noProof/>
              </w:rPr>
              <w:sym w:font="Wingdings" w:char="F07A"/>
            </w:r>
            <w:commentRangeEnd w:id="0"/>
            <w:r w:rsidRPr="0070717E">
              <w:rPr>
                <w:rStyle w:val="CommentReference"/>
                <w:rFonts w:ascii="Times New Roman" w:hAnsi="Times New Roman"/>
                <w:noProof/>
                <w:vanish/>
                <w:sz w:val="2"/>
              </w:rPr>
              <w:commentReference w:id="0"/>
            </w:r>
          </w:p>
        </w:tc>
        <w:tc>
          <w:tcPr>
            <w:tcW w:w="1842" w:type="dxa"/>
            <w:shd w:val="pct30" w:color="FFFF00" w:fill="auto"/>
          </w:tcPr>
          <w:p w:rsidR="00F05E35" w:rsidRPr="0070717E" w:rsidRDefault="00F05E35">
            <w:pPr>
              <w:pStyle w:val="CRCoverPage"/>
              <w:spacing w:after="0"/>
              <w:jc w:val="right"/>
              <w:rPr>
                <w:b/>
                <w:noProof/>
                <w:sz w:val="28"/>
                <w:lang w:eastAsia="zh-CN"/>
              </w:rPr>
            </w:pPr>
            <w:r w:rsidRPr="0070717E">
              <w:rPr>
                <w:b/>
                <w:noProof/>
                <w:sz w:val="28"/>
                <w:lang w:eastAsia="zh-CN"/>
              </w:rPr>
              <w:t>23.008</w:t>
            </w:r>
          </w:p>
        </w:tc>
        <w:tc>
          <w:tcPr>
            <w:tcW w:w="709" w:type="dxa"/>
          </w:tcPr>
          <w:p w:rsidR="00F05E35" w:rsidRPr="0070717E" w:rsidRDefault="00F05E35">
            <w:pPr>
              <w:pStyle w:val="CRCoverPage"/>
              <w:spacing w:after="0"/>
              <w:jc w:val="center"/>
              <w:rPr>
                <w:noProof/>
              </w:rPr>
            </w:pPr>
            <w:r w:rsidRPr="0070717E">
              <w:rPr>
                <w:b/>
                <w:noProof/>
                <w:sz w:val="28"/>
              </w:rPr>
              <w:t>CR</w:t>
            </w:r>
          </w:p>
        </w:tc>
        <w:tc>
          <w:tcPr>
            <w:tcW w:w="1134" w:type="dxa"/>
            <w:shd w:val="pct30" w:color="FFFF00" w:fill="auto"/>
          </w:tcPr>
          <w:p w:rsidR="00F05E35" w:rsidRPr="0070717E" w:rsidRDefault="00F05E35">
            <w:pPr>
              <w:pStyle w:val="CRCoverPage"/>
              <w:spacing w:after="0"/>
              <w:rPr>
                <w:noProof/>
                <w:lang w:eastAsia="zh-CN"/>
              </w:rPr>
            </w:pPr>
            <w:r>
              <w:rPr>
                <w:b/>
                <w:noProof/>
                <w:sz w:val="28"/>
                <w:lang w:eastAsia="zh-CN"/>
              </w:rPr>
              <w:t>0391</w:t>
            </w:r>
          </w:p>
        </w:tc>
        <w:tc>
          <w:tcPr>
            <w:tcW w:w="851" w:type="dxa"/>
          </w:tcPr>
          <w:p w:rsidR="00F05E35" w:rsidRPr="0070717E" w:rsidRDefault="00F05E35">
            <w:pPr>
              <w:pStyle w:val="CRCoverPage"/>
              <w:tabs>
                <w:tab w:val="right" w:pos="625"/>
              </w:tabs>
              <w:spacing w:after="0"/>
              <w:rPr>
                <w:noProof/>
              </w:rPr>
            </w:pPr>
            <w:commentRangeStart w:id="1"/>
            <w:r w:rsidRPr="0070717E">
              <w:rPr>
                <w:noProof/>
              </w:rPr>
              <w:sym w:font="Wingdings" w:char="F07A"/>
            </w:r>
            <w:commentRangeEnd w:id="1"/>
            <w:r w:rsidRPr="0070717E">
              <w:rPr>
                <w:rStyle w:val="CommentReference"/>
                <w:rFonts w:ascii="Times New Roman" w:hAnsi="Times New Roman"/>
                <w:noProof/>
                <w:vanish/>
                <w:sz w:val="2"/>
              </w:rPr>
              <w:commentReference w:id="1"/>
            </w:r>
            <w:r w:rsidRPr="0070717E">
              <w:rPr>
                <w:noProof/>
              </w:rPr>
              <w:tab/>
            </w:r>
            <w:r w:rsidRPr="0070717E">
              <w:rPr>
                <w:b/>
                <w:bCs/>
                <w:noProof/>
                <w:sz w:val="28"/>
              </w:rPr>
              <w:t>rev</w:t>
            </w:r>
          </w:p>
        </w:tc>
        <w:tc>
          <w:tcPr>
            <w:tcW w:w="425" w:type="dxa"/>
            <w:shd w:val="pct30" w:color="FFFF00" w:fill="auto"/>
          </w:tcPr>
          <w:p w:rsidR="00F05E35" w:rsidRPr="0070717E" w:rsidRDefault="00F05E35">
            <w:pPr>
              <w:pStyle w:val="CRCoverPage"/>
              <w:spacing w:after="0"/>
              <w:jc w:val="center"/>
              <w:rPr>
                <w:b/>
                <w:noProof/>
              </w:rPr>
            </w:pPr>
            <w:r>
              <w:rPr>
                <w:b/>
                <w:noProof/>
                <w:sz w:val="32"/>
                <w:lang w:eastAsia="zh-CN"/>
              </w:rPr>
              <w:t>1</w:t>
            </w:r>
          </w:p>
        </w:tc>
        <w:tc>
          <w:tcPr>
            <w:tcW w:w="2693" w:type="dxa"/>
          </w:tcPr>
          <w:p w:rsidR="00F05E35" w:rsidRPr="0070717E" w:rsidRDefault="00F05E35">
            <w:pPr>
              <w:pStyle w:val="CRCoverPage"/>
              <w:tabs>
                <w:tab w:val="right" w:pos="1825"/>
              </w:tabs>
              <w:spacing w:after="0"/>
              <w:rPr>
                <w:noProof/>
              </w:rPr>
            </w:pPr>
            <w:commentRangeStart w:id="2"/>
            <w:r w:rsidRPr="0070717E">
              <w:rPr>
                <w:noProof/>
              </w:rPr>
              <w:sym w:font="Wingdings" w:char="F07A"/>
            </w:r>
            <w:commentRangeEnd w:id="2"/>
            <w:r w:rsidRPr="0070717E">
              <w:rPr>
                <w:rStyle w:val="CommentReference"/>
                <w:rFonts w:ascii="Times New Roman" w:hAnsi="Times New Roman"/>
                <w:noProof/>
                <w:vanish/>
                <w:sz w:val="2"/>
              </w:rPr>
              <w:commentReference w:id="2"/>
            </w:r>
            <w:r w:rsidRPr="0070717E">
              <w:rPr>
                <w:b/>
                <w:noProof/>
                <w:sz w:val="28"/>
                <w:szCs w:val="28"/>
              </w:rPr>
              <w:tab/>
              <w:t>Current version:</w:t>
            </w:r>
          </w:p>
        </w:tc>
        <w:tc>
          <w:tcPr>
            <w:tcW w:w="1134" w:type="dxa"/>
            <w:shd w:val="pct30" w:color="FFFF00" w:fill="auto"/>
          </w:tcPr>
          <w:p w:rsidR="00F05E35" w:rsidRPr="0070717E" w:rsidRDefault="00F05E35">
            <w:pPr>
              <w:pStyle w:val="CRCoverPage"/>
              <w:spacing w:after="0"/>
              <w:jc w:val="center"/>
              <w:rPr>
                <w:noProof/>
                <w:lang w:eastAsia="zh-CN"/>
              </w:rPr>
            </w:pPr>
            <w:r w:rsidRPr="0070717E">
              <w:rPr>
                <w:b/>
                <w:noProof/>
                <w:sz w:val="32"/>
                <w:lang w:eastAsia="zh-CN"/>
              </w:rPr>
              <w:t>9.5.0</w:t>
            </w:r>
          </w:p>
        </w:tc>
        <w:tc>
          <w:tcPr>
            <w:tcW w:w="427" w:type="dxa"/>
            <w:tcBorders>
              <w:right w:val="single" w:sz="4" w:space="0" w:color="auto"/>
            </w:tcBorders>
          </w:tcPr>
          <w:p w:rsidR="00F05E35" w:rsidRPr="0070717E" w:rsidRDefault="00F05E35">
            <w:pPr>
              <w:pStyle w:val="CRCoverPage"/>
              <w:spacing w:after="0"/>
              <w:rPr>
                <w:noProof/>
              </w:rPr>
            </w:pPr>
            <w:commentRangeStart w:id="3"/>
            <w:r w:rsidRPr="0070717E">
              <w:rPr>
                <w:noProof/>
              </w:rPr>
              <w:sym w:font="Wingdings" w:char="F07A"/>
            </w:r>
            <w:commentRangeEnd w:id="3"/>
            <w:r w:rsidRPr="0070717E">
              <w:rPr>
                <w:rStyle w:val="CommentReference"/>
                <w:rFonts w:ascii="Times New Roman" w:hAnsi="Times New Roman"/>
                <w:noProof/>
                <w:vanish/>
                <w:sz w:val="2"/>
              </w:rPr>
              <w:commentReference w:id="3"/>
            </w:r>
          </w:p>
        </w:tc>
      </w:tr>
      <w:tr w:rsidR="00F05E35" w:rsidRPr="0070717E">
        <w:tblPrEx>
          <w:tblCellMar>
            <w:top w:w="0" w:type="dxa"/>
            <w:bottom w:w="0" w:type="dxa"/>
          </w:tblCellMar>
        </w:tblPrEx>
        <w:tc>
          <w:tcPr>
            <w:tcW w:w="9641" w:type="dxa"/>
            <w:gridSpan w:val="9"/>
            <w:tcBorders>
              <w:left w:val="single" w:sz="4" w:space="0" w:color="auto"/>
              <w:right w:val="single" w:sz="4" w:space="0" w:color="auto"/>
            </w:tcBorders>
          </w:tcPr>
          <w:p w:rsidR="00F05E35" w:rsidRPr="0070717E" w:rsidRDefault="00F05E35">
            <w:pPr>
              <w:pStyle w:val="CRCoverPage"/>
              <w:spacing w:after="0"/>
              <w:rPr>
                <w:noProof/>
              </w:rPr>
            </w:pPr>
          </w:p>
        </w:tc>
      </w:tr>
      <w:tr w:rsidR="00F05E35" w:rsidRPr="0070717E">
        <w:tblPrEx>
          <w:tblCellMar>
            <w:top w:w="0" w:type="dxa"/>
            <w:bottom w:w="0" w:type="dxa"/>
          </w:tblCellMar>
        </w:tblPrEx>
        <w:tc>
          <w:tcPr>
            <w:tcW w:w="9641" w:type="dxa"/>
            <w:gridSpan w:val="9"/>
            <w:tcBorders>
              <w:top w:val="single" w:sz="4" w:space="0" w:color="auto"/>
            </w:tcBorders>
          </w:tcPr>
          <w:p w:rsidR="00F05E35" w:rsidRPr="0070717E" w:rsidRDefault="00F05E35">
            <w:pPr>
              <w:pStyle w:val="CRCoverPage"/>
              <w:spacing w:after="0"/>
              <w:jc w:val="center"/>
              <w:rPr>
                <w:rFonts w:cs="Arial"/>
                <w:i/>
                <w:noProof/>
              </w:rPr>
            </w:pPr>
            <w:r w:rsidRPr="0070717E">
              <w:rPr>
                <w:rFonts w:cs="Arial"/>
                <w:i/>
                <w:noProof/>
              </w:rPr>
              <w:t xml:space="preserve">For </w:t>
            </w:r>
            <w:hyperlink r:id="rId9" w:anchor="_blank" w:history="1">
              <w:r w:rsidRPr="0070717E">
                <w:rPr>
                  <w:rStyle w:val="Hyperlink"/>
                  <w:rFonts w:cs="Arial"/>
                  <w:b/>
                  <w:i/>
                  <w:noProof/>
                  <w:color w:val="FF0000"/>
                </w:rPr>
                <w:t>HE</w:t>
              </w:r>
              <w:bookmarkStart w:id="4" w:name="_Hlt497126619"/>
              <w:r w:rsidRPr="0070717E">
                <w:rPr>
                  <w:rStyle w:val="Hyperlink"/>
                  <w:rFonts w:cs="Arial"/>
                  <w:b/>
                  <w:i/>
                  <w:noProof/>
                  <w:color w:val="FF0000"/>
                </w:rPr>
                <w:t>L</w:t>
              </w:r>
              <w:bookmarkEnd w:id="4"/>
              <w:r w:rsidRPr="0070717E">
                <w:rPr>
                  <w:rStyle w:val="Hyperlink"/>
                  <w:rFonts w:cs="Arial"/>
                  <w:b/>
                  <w:i/>
                  <w:noProof/>
                  <w:color w:val="FF0000"/>
                </w:rPr>
                <w:t>P</w:t>
              </w:r>
            </w:hyperlink>
            <w:r w:rsidRPr="0070717E">
              <w:rPr>
                <w:rFonts w:cs="Arial"/>
                <w:b/>
                <w:i/>
                <w:noProof/>
                <w:color w:val="FF0000"/>
              </w:rPr>
              <w:t xml:space="preserve"> </w:t>
            </w:r>
            <w:r w:rsidRPr="0070717E">
              <w:rPr>
                <w:rFonts w:cs="Arial"/>
                <w:i/>
                <w:noProof/>
              </w:rPr>
              <w:t xml:space="preserve">on using this form look at the pop-up text over the </w:t>
            </w:r>
            <w:commentRangeStart w:id="5"/>
            <w:r w:rsidRPr="0070717E">
              <w:rPr>
                <w:rFonts w:cs="Arial"/>
                <w:i/>
                <w:noProof/>
              </w:rPr>
              <w:sym w:font="Wingdings" w:char="F07A"/>
            </w:r>
            <w:commentRangeEnd w:id="5"/>
            <w:r w:rsidRPr="0070717E">
              <w:rPr>
                <w:rStyle w:val="CommentReference"/>
                <w:rFonts w:cs="Arial"/>
                <w:i/>
                <w:noProof/>
                <w:vanish/>
                <w:sz w:val="20"/>
              </w:rPr>
              <w:commentReference w:id="5"/>
            </w:r>
            <w:r w:rsidRPr="0070717E">
              <w:rPr>
                <w:rFonts w:cs="Arial"/>
                <w:i/>
                <w:noProof/>
              </w:rPr>
              <w:t xml:space="preserve"> symbols. Comprehensive instructions on how to use this form can be found at </w:t>
            </w:r>
            <w:hyperlink r:id="rId10" w:history="1">
              <w:r w:rsidRPr="0070717E">
                <w:rPr>
                  <w:rStyle w:val="Hyperlink"/>
                  <w:rFonts w:cs="Arial"/>
                  <w:i/>
                  <w:noProof/>
                </w:rPr>
                <w:t>http://www.3gpp.org/Change-Requests</w:t>
              </w:r>
            </w:hyperlink>
            <w:r w:rsidRPr="0070717E">
              <w:rPr>
                <w:rFonts w:cs="Arial"/>
                <w:i/>
                <w:noProof/>
              </w:rPr>
              <w:t>.</w:t>
            </w:r>
          </w:p>
        </w:tc>
      </w:tr>
      <w:tr w:rsidR="00F05E35" w:rsidRPr="0070717E">
        <w:tblPrEx>
          <w:tblCellMar>
            <w:top w:w="0" w:type="dxa"/>
            <w:bottom w:w="0" w:type="dxa"/>
          </w:tblCellMar>
        </w:tblPrEx>
        <w:tc>
          <w:tcPr>
            <w:tcW w:w="9641" w:type="dxa"/>
            <w:gridSpan w:val="9"/>
          </w:tcPr>
          <w:p w:rsidR="00F05E35" w:rsidRPr="0070717E" w:rsidRDefault="00F05E35">
            <w:pPr>
              <w:pStyle w:val="CRCoverPage"/>
              <w:spacing w:after="0"/>
              <w:rPr>
                <w:noProof/>
                <w:sz w:val="8"/>
                <w:szCs w:val="8"/>
              </w:rPr>
            </w:pPr>
          </w:p>
        </w:tc>
      </w:tr>
    </w:tbl>
    <w:p w:rsidR="00F05E35" w:rsidRDefault="00F05E35">
      <w:pPr>
        <w:rPr>
          <w:sz w:val="8"/>
          <w:szCs w:val="8"/>
        </w:rPr>
      </w:pPr>
    </w:p>
    <w:tbl>
      <w:tblPr>
        <w:tblW w:w="9639" w:type="dxa"/>
        <w:tblInd w:w="42" w:type="dxa"/>
        <w:tblLayout w:type="fixed"/>
        <w:tblCellMar>
          <w:left w:w="42" w:type="dxa"/>
          <w:right w:w="42" w:type="dxa"/>
        </w:tblCellMar>
        <w:tblLook w:val="0000"/>
      </w:tblPr>
      <w:tblGrid>
        <w:gridCol w:w="2835"/>
        <w:gridCol w:w="1418"/>
        <w:gridCol w:w="283"/>
        <w:gridCol w:w="709"/>
        <w:gridCol w:w="284"/>
        <w:gridCol w:w="2126"/>
        <w:gridCol w:w="283"/>
        <w:gridCol w:w="1418"/>
        <w:gridCol w:w="283"/>
      </w:tblGrid>
      <w:tr w:rsidR="00F05E35" w:rsidRPr="0070717E" w:rsidTr="00A7671C">
        <w:tblPrEx>
          <w:tblCellMar>
            <w:top w:w="0" w:type="dxa"/>
            <w:bottom w:w="0" w:type="dxa"/>
          </w:tblCellMar>
        </w:tblPrEx>
        <w:tc>
          <w:tcPr>
            <w:tcW w:w="2835" w:type="dxa"/>
          </w:tcPr>
          <w:p w:rsidR="00F05E35" w:rsidRPr="0070717E" w:rsidRDefault="00F05E35" w:rsidP="001E41F3">
            <w:pPr>
              <w:pStyle w:val="CRCoverPage"/>
              <w:tabs>
                <w:tab w:val="right" w:pos="2751"/>
              </w:tabs>
              <w:spacing w:after="0"/>
              <w:rPr>
                <w:b/>
                <w:i/>
                <w:noProof/>
              </w:rPr>
            </w:pPr>
            <w:r w:rsidRPr="0070717E">
              <w:rPr>
                <w:b/>
                <w:i/>
                <w:noProof/>
              </w:rPr>
              <w:t xml:space="preserve">Proposed change affects: </w:t>
            </w:r>
            <w:commentRangeStart w:id="6"/>
            <w:r w:rsidRPr="0070717E">
              <w:rPr>
                <w:noProof/>
              </w:rPr>
              <w:sym w:font="Wingdings" w:char="F07A"/>
            </w:r>
            <w:commentRangeEnd w:id="6"/>
            <w:r w:rsidRPr="0070717E">
              <w:rPr>
                <w:rStyle w:val="CommentReference"/>
                <w:rFonts w:ascii="Times New Roman" w:hAnsi="Times New Roman"/>
                <w:noProof/>
                <w:vanish/>
                <w:sz w:val="2"/>
              </w:rPr>
              <w:commentReference w:id="6"/>
            </w:r>
          </w:p>
        </w:tc>
        <w:tc>
          <w:tcPr>
            <w:tcW w:w="1418" w:type="dxa"/>
          </w:tcPr>
          <w:p w:rsidR="00F05E35" w:rsidRPr="0070717E" w:rsidRDefault="00F05E35" w:rsidP="001E41F3">
            <w:pPr>
              <w:pStyle w:val="CRCoverPage"/>
              <w:spacing w:after="0"/>
              <w:jc w:val="right"/>
              <w:rPr>
                <w:noProof/>
              </w:rPr>
            </w:pPr>
            <w:r w:rsidRPr="0070717E">
              <w:rPr>
                <w:noProof/>
              </w:rPr>
              <w:t>UICC apps</w:t>
            </w:r>
            <w:commentRangeStart w:id="7"/>
            <w:r w:rsidRPr="0070717E">
              <w:rPr>
                <w:noProof/>
              </w:rPr>
              <w:sym w:font="Wingdings" w:char="F07A"/>
            </w:r>
            <w:commentRangeEnd w:id="7"/>
            <w:r w:rsidRPr="0070717E">
              <w:rPr>
                <w:rStyle w:val="CommentReference"/>
                <w:rFonts w:ascii="Times New Roman" w:hAnsi="Times New Roman"/>
                <w:noProof/>
                <w:vanish/>
                <w:sz w:val="2"/>
              </w:rPr>
              <w:commentReference w:id="7"/>
            </w:r>
          </w:p>
        </w:tc>
        <w:tc>
          <w:tcPr>
            <w:tcW w:w="283" w:type="dxa"/>
            <w:tcBorders>
              <w:top w:val="single" w:sz="6" w:space="0" w:color="000000"/>
              <w:left w:val="single" w:sz="6" w:space="0" w:color="000000"/>
              <w:bottom w:val="single" w:sz="6" w:space="0" w:color="000000"/>
              <w:right w:val="single" w:sz="6" w:space="0" w:color="000000"/>
            </w:tcBorders>
            <w:shd w:val="pct25" w:color="FFFF00" w:fill="auto"/>
          </w:tcPr>
          <w:p w:rsidR="00F05E35" w:rsidRPr="0070717E" w:rsidRDefault="00F05E35" w:rsidP="001E41F3">
            <w:pPr>
              <w:pStyle w:val="CRCoverPage"/>
              <w:spacing w:after="0"/>
              <w:jc w:val="center"/>
              <w:rPr>
                <w:b/>
                <w:caps/>
                <w:noProof/>
              </w:rPr>
            </w:pPr>
          </w:p>
        </w:tc>
        <w:tc>
          <w:tcPr>
            <w:tcW w:w="709" w:type="dxa"/>
            <w:tcBorders>
              <w:left w:val="single" w:sz="4" w:space="0" w:color="auto"/>
            </w:tcBorders>
          </w:tcPr>
          <w:p w:rsidR="00F05E35" w:rsidRPr="0070717E" w:rsidRDefault="00F05E35" w:rsidP="001E41F3">
            <w:pPr>
              <w:pStyle w:val="CRCoverPage"/>
              <w:spacing w:after="0"/>
              <w:jc w:val="right"/>
              <w:rPr>
                <w:noProof/>
                <w:u w:val="single"/>
              </w:rPr>
            </w:pPr>
            <w:r w:rsidRPr="0070717E">
              <w:rPr>
                <w:noProof/>
              </w:rPr>
              <w:t>ME</w:t>
            </w:r>
          </w:p>
        </w:tc>
        <w:tc>
          <w:tcPr>
            <w:tcW w:w="284" w:type="dxa"/>
            <w:tcBorders>
              <w:top w:val="single" w:sz="6" w:space="0" w:color="auto"/>
              <w:left w:val="single" w:sz="6" w:space="0" w:color="auto"/>
              <w:bottom w:val="single" w:sz="6" w:space="0" w:color="auto"/>
              <w:right w:val="single" w:sz="6" w:space="0" w:color="auto"/>
            </w:tcBorders>
            <w:shd w:val="pct25" w:color="FFFF00" w:fill="auto"/>
          </w:tcPr>
          <w:p w:rsidR="00F05E35" w:rsidRPr="0070717E" w:rsidRDefault="00F05E35" w:rsidP="001E41F3">
            <w:pPr>
              <w:pStyle w:val="CRCoverPage"/>
              <w:spacing w:after="0"/>
              <w:jc w:val="center"/>
              <w:rPr>
                <w:b/>
                <w:caps/>
                <w:noProof/>
              </w:rPr>
            </w:pPr>
          </w:p>
        </w:tc>
        <w:tc>
          <w:tcPr>
            <w:tcW w:w="2126" w:type="dxa"/>
          </w:tcPr>
          <w:p w:rsidR="00F05E35" w:rsidRPr="0070717E" w:rsidRDefault="00F05E35" w:rsidP="001E41F3">
            <w:pPr>
              <w:pStyle w:val="CRCoverPage"/>
              <w:spacing w:after="0"/>
              <w:jc w:val="right"/>
              <w:rPr>
                <w:noProof/>
                <w:u w:val="single"/>
              </w:rPr>
            </w:pPr>
            <w:r w:rsidRPr="0070717E">
              <w:rPr>
                <w:noProof/>
              </w:rPr>
              <w:t>Radio Access Network</w:t>
            </w:r>
          </w:p>
        </w:tc>
        <w:tc>
          <w:tcPr>
            <w:tcW w:w="283" w:type="dxa"/>
            <w:tcBorders>
              <w:top w:val="single" w:sz="4" w:space="0" w:color="auto"/>
              <w:left w:val="single" w:sz="4" w:space="0" w:color="auto"/>
              <w:bottom w:val="single" w:sz="4" w:space="0" w:color="auto"/>
              <w:right w:val="single" w:sz="4" w:space="0" w:color="auto"/>
            </w:tcBorders>
            <w:shd w:val="pct25" w:color="FFFF00" w:fill="auto"/>
          </w:tcPr>
          <w:p w:rsidR="00F05E35" w:rsidRPr="0070717E" w:rsidRDefault="00F05E35" w:rsidP="001E41F3">
            <w:pPr>
              <w:pStyle w:val="CRCoverPage"/>
              <w:spacing w:after="0"/>
              <w:jc w:val="center"/>
              <w:rPr>
                <w:b/>
                <w:caps/>
                <w:noProof/>
              </w:rPr>
            </w:pPr>
          </w:p>
        </w:tc>
        <w:tc>
          <w:tcPr>
            <w:tcW w:w="1418" w:type="dxa"/>
            <w:tcBorders>
              <w:left w:val="nil"/>
            </w:tcBorders>
          </w:tcPr>
          <w:p w:rsidR="00F05E35" w:rsidRPr="0070717E" w:rsidRDefault="00F05E35" w:rsidP="001E41F3">
            <w:pPr>
              <w:pStyle w:val="CRCoverPage"/>
              <w:spacing w:after="0"/>
              <w:jc w:val="right"/>
              <w:rPr>
                <w:noProof/>
              </w:rPr>
            </w:pPr>
            <w:r w:rsidRPr="0070717E">
              <w:rPr>
                <w:noProof/>
              </w:rPr>
              <w:t>Core Network</w:t>
            </w:r>
          </w:p>
        </w:tc>
        <w:tc>
          <w:tcPr>
            <w:tcW w:w="283" w:type="dxa"/>
            <w:tcBorders>
              <w:top w:val="single" w:sz="6" w:space="0" w:color="auto"/>
              <w:left w:val="single" w:sz="6" w:space="0" w:color="auto"/>
              <w:bottom w:val="single" w:sz="6" w:space="0" w:color="auto"/>
              <w:right w:val="single" w:sz="6" w:space="0" w:color="auto"/>
            </w:tcBorders>
            <w:shd w:val="pct25" w:color="FFFF00" w:fill="auto"/>
          </w:tcPr>
          <w:p w:rsidR="00F05E35" w:rsidRPr="0070717E" w:rsidRDefault="00F05E35" w:rsidP="001E41F3">
            <w:pPr>
              <w:pStyle w:val="CRCoverPage"/>
              <w:spacing w:after="0"/>
              <w:jc w:val="center"/>
              <w:rPr>
                <w:b/>
                <w:bCs/>
                <w:caps/>
                <w:noProof/>
              </w:rPr>
            </w:pPr>
            <w:r w:rsidRPr="0070717E">
              <w:rPr>
                <w:b/>
                <w:bCs/>
                <w:caps/>
                <w:noProof/>
              </w:rPr>
              <w:t>X</w:t>
            </w:r>
          </w:p>
        </w:tc>
      </w:tr>
    </w:tbl>
    <w:p w:rsidR="00F05E35" w:rsidRDefault="00F05E35">
      <w:pPr>
        <w:rPr>
          <w:sz w:val="8"/>
          <w:szCs w:val="8"/>
        </w:rPr>
      </w:pPr>
    </w:p>
    <w:tbl>
      <w:tblPr>
        <w:tblW w:w="9641" w:type="dxa"/>
        <w:tblInd w:w="42" w:type="dxa"/>
        <w:tblLayout w:type="fixed"/>
        <w:tblCellMar>
          <w:left w:w="42" w:type="dxa"/>
          <w:right w:w="42" w:type="dxa"/>
        </w:tblCellMar>
        <w:tblLook w:val="0000"/>
      </w:tblPr>
      <w:tblGrid>
        <w:gridCol w:w="1843"/>
        <w:gridCol w:w="425"/>
        <w:gridCol w:w="284"/>
        <w:gridCol w:w="284"/>
        <w:gridCol w:w="567"/>
        <w:gridCol w:w="1700"/>
        <w:gridCol w:w="710"/>
        <w:gridCol w:w="284"/>
        <w:gridCol w:w="424"/>
        <w:gridCol w:w="993"/>
        <w:gridCol w:w="2127"/>
      </w:tblGrid>
      <w:tr w:rsidR="00F05E35" w:rsidRPr="0070717E">
        <w:tblPrEx>
          <w:tblCellMar>
            <w:top w:w="0" w:type="dxa"/>
            <w:bottom w:w="0" w:type="dxa"/>
          </w:tblCellMar>
        </w:tblPrEx>
        <w:tc>
          <w:tcPr>
            <w:tcW w:w="9641" w:type="dxa"/>
            <w:gridSpan w:val="11"/>
          </w:tcPr>
          <w:p w:rsidR="00F05E35" w:rsidRPr="0070717E" w:rsidRDefault="00F05E35">
            <w:pPr>
              <w:pStyle w:val="CRCoverPage"/>
              <w:spacing w:after="0"/>
              <w:rPr>
                <w:noProof/>
                <w:sz w:val="8"/>
                <w:szCs w:val="8"/>
              </w:rPr>
            </w:pPr>
          </w:p>
        </w:tc>
      </w:tr>
      <w:tr w:rsidR="00F05E35" w:rsidRPr="0070717E">
        <w:tblPrEx>
          <w:tblCellMar>
            <w:top w:w="0" w:type="dxa"/>
            <w:bottom w:w="0" w:type="dxa"/>
          </w:tblCellMar>
        </w:tblPrEx>
        <w:tc>
          <w:tcPr>
            <w:tcW w:w="1843" w:type="dxa"/>
            <w:tcBorders>
              <w:top w:val="single" w:sz="4" w:space="0" w:color="auto"/>
              <w:left w:val="single" w:sz="4" w:space="0" w:color="auto"/>
            </w:tcBorders>
          </w:tcPr>
          <w:p w:rsidR="00F05E35" w:rsidRPr="0070717E" w:rsidRDefault="00F05E35">
            <w:pPr>
              <w:pStyle w:val="CRCoverPage"/>
              <w:tabs>
                <w:tab w:val="right" w:pos="1759"/>
              </w:tabs>
              <w:spacing w:after="0"/>
              <w:rPr>
                <w:b/>
                <w:i/>
                <w:noProof/>
              </w:rPr>
            </w:pPr>
            <w:r w:rsidRPr="0070717E">
              <w:rPr>
                <w:b/>
                <w:i/>
                <w:noProof/>
              </w:rPr>
              <w:t>Title:</w:t>
            </w:r>
            <w:r w:rsidRPr="0070717E">
              <w:rPr>
                <w:b/>
                <w:i/>
                <w:noProof/>
              </w:rPr>
              <w:tab/>
            </w:r>
            <w:commentRangeStart w:id="8"/>
            <w:r w:rsidRPr="0070717E">
              <w:rPr>
                <w:noProof/>
              </w:rPr>
              <w:sym w:font="Wingdings" w:char="F07A"/>
            </w:r>
            <w:commentRangeEnd w:id="8"/>
            <w:r w:rsidRPr="0070717E">
              <w:rPr>
                <w:rStyle w:val="CommentReference"/>
                <w:rFonts w:ascii="Times New Roman" w:hAnsi="Times New Roman"/>
                <w:noProof/>
                <w:vanish/>
                <w:sz w:val="2"/>
              </w:rPr>
              <w:commentReference w:id="8"/>
            </w:r>
          </w:p>
        </w:tc>
        <w:tc>
          <w:tcPr>
            <w:tcW w:w="7798" w:type="dxa"/>
            <w:gridSpan w:val="10"/>
            <w:tcBorders>
              <w:top w:val="single" w:sz="4" w:space="0" w:color="auto"/>
              <w:right w:val="single" w:sz="4" w:space="0" w:color="auto"/>
            </w:tcBorders>
            <w:shd w:val="pct30" w:color="FFFF00" w:fill="auto"/>
          </w:tcPr>
          <w:p w:rsidR="00F05E35" w:rsidRPr="0070717E" w:rsidRDefault="00F05E35" w:rsidP="0070717E">
            <w:pPr>
              <w:pStyle w:val="CRCoverPage"/>
              <w:spacing w:after="0"/>
              <w:ind w:left="100"/>
              <w:rPr>
                <w:noProof/>
                <w:lang w:eastAsia="zh-CN"/>
              </w:rPr>
            </w:pPr>
            <w:r w:rsidRPr="0070717E">
              <w:rPr>
                <w:noProof/>
                <w:lang w:eastAsia="zh-CN"/>
              </w:rPr>
              <w:t>Trace info stored in SGW/PGW</w:t>
            </w:r>
          </w:p>
        </w:tc>
      </w:tr>
      <w:tr w:rsidR="00F05E35" w:rsidRPr="0070717E">
        <w:tblPrEx>
          <w:tblCellMar>
            <w:top w:w="0" w:type="dxa"/>
            <w:bottom w:w="0" w:type="dxa"/>
          </w:tblCellMar>
        </w:tblPrEx>
        <w:tc>
          <w:tcPr>
            <w:tcW w:w="1843" w:type="dxa"/>
            <w:tcBorders>
              <w:left w:val="single" w:sz="4" w:space="0" w:color="auto"/>
            </w:tcBorders>
          </w:tcPr>
          <w:p w:rsidR="00F05E35" w:rsidRPr="0070717E" w:rsidRDefault="00F05E35">
            <w:pPr>
              <w:pStyle w:val="CRCoverPage"/>
              <w:spacing w:after="0"/>
              <w:rPr>
                <w:b/>
                <w:i/>
                <w:noProof/>
                <w:sz w:val="8"/>
                <w:szCs w:val="8"/>
              </w:rPr>
            </w:pPr>
          </w:p>
        </w:tc>
        <w:tc>
          <w:tcPr>
            <w:tcW w:w="7798" w:type="dxa"/>
            <w:gridSpan w:val="10"/>
            <w:tcBorders>
              <w:right w:val="single" w:sz="4" w:space="0" w:color="auto"/>
            </w:tcBorders>
          </w:tcPr>
          <w:p w:rsidR="00F05E35" w:rsidRPr="0070717E" w:rsidRDefault="00F05E35" w:rsidP="0070717E">
            <w:pPr>
              <w:pStyle w:val="CRCoverPage"/>
              <w:spacing w:after="0"/>
              <w:rPr>
                <w:noProof/>
                <w:sz w:val="8"/>
                <w:szCs w:val="8"/>
              </w:rPr>
            </w:pPr>
          </w:p>
        </w:tc>
      </w:tr>
      <w:tr w:rsidR="00F05E35" w:rsidRPr="0070717E">
        <w:tblPrEx>
          <w:tblCellMar>
            <w:top w:w="0" w:type="dxa"/>
            <w:bottom w:w="0" w:type="dxa"/>
          </w:tblCellMar>
        </w:tblPrEx>
        <w:tc>
          <w:tcPr>
            <w:tcW w:w="1843" w:type="dxa"/>
            <w:tcBorders>
              <w:left w:val="single" w:sz="4" w:space="0" w:color="auto"/>
            </w:tcBorders>
          </w:tcPr>
          <w:p w:rsidR="00F05E35" w:rsidRPr="0070717E" w:rsidRDefault="00F05E35">
            <w:pPr>
              <w:pStyle w:val="CRCoverPage"/>
              <w:tabs>
                <w:tab w:val="right" w:pos="1759"/>
              </w:tabs>
              <w:spacing w:after="0"/>
              <w:rPr>
                <w:b/>
                <w:i/>
                <w:noProof/>
              </w:rPr>
            </w:pPr>
            <w:r w:rsidRPr="0070717E">
              <w:rPr>
                <w:b/>
                <w:i/>
                <w:noProof/>
              </w:rPr>
              <w:t>Source to WG:</w:t>
            </w:r>
            <w:r w:rsidRPr="0070717E">
              <w:rPr>
                <w:b/>
                <w:i/>
                <w:noProof/>
              </w:rPr>
              <w:tab/>
            </w:r>
            <w:commentRangeStart w:id="9"/>
            <w:r w:rsidRPr="0070717E">
              <w:rPr>
                <w:noProof/>
              </w:rPr>
              <w:sym w:font="Wingdings" w:char="F07A"/>
            </w:r>
            <w:commentRangeEnd w:id="9"/>
            <w:r w:rsidRPr="0070717E">
              <w:rPr>
                <w:rStyle w:val="CommentReference"/>
                <w:rFonts w:ascii="Times New Roman" w:hAnsi="Times New Roman"/>
                <w:noProof/>
                <w:vanish/>
                <w:sz w:val="2"/>
              </w:rPr>
              <w:commentReference w:id="9"/>
            </w:r>
          </w:p>
        </w:tc>
        <w:tc>
          <w:tcPr>
            <w:tcW w:w="7798" w:type="dxa"/>
            <w:gridSpan w:val="10"/>
            <w:tcBorders>
              <w:right w:val="single" w:sz="4" w:space="0" w:color="auto"/>
            </w:tcBorders>
            <w:shd w:val="pct30" w:color="FFFF00" w:fill="auto"/>
          </w:tcPr>
          <w:p w:rsidR="00F05E35" w:rsidRPr="0070717E" w:rsidRDefault="00F05E35" w:rsidP="0070717E">
            <w:pPr>
              <w:pStyle w:val="CRCoverPage"/>
              <w:spacing w:after="0"/>
              <w:ind w:left="100"/>
              <w:rPr>
                <w:noProof/>
                <w:lang w:eastAsia="zh-CN"/>
              </w:rPr>
            </w:pPr>
            <w:r w:rsidRPr="0070717E">
              <w:rPr>
                <w:noProof/>
                <w:lang w:eastAsia="zh-CN"/>
              </w:rPr>
              <w:t>Huawei</w:t>
            </w:r>
          </w:p>
        </w:tc>
      </w:tr>
      <w:tr w:rsidR="00F05E35" w:rsidRPr="0070717E">
        <w:tblPrEx>
          <w:tblCellMar>
            <w:top w:w="0" w:type="dxa"/>
            <w:bottom w:w="0" w:type="dxa"/>
          </w:tblCellMar>
        </w:tblPrEx>
        <w:tc>
          <w:tcPr>
            <w:tcW w:w="1843" w:type="dxa"/>
            <w:tcBorders>
              <w:left w:val="single" w:sz="4" w:space="0" w:color="auto"/>
            </w:tcBorders>
          </w:tcPr>
          <w:p w:rsidR="00F05E35" w:rsidRPr="0070717E" w:rsidRDefault="00F05E35">
            <w:pPr>
              <w:pStyle w:val="CRCoverPage"/>
              <w:tabs>
                <w:tab w:val="right" w:pos="1759"/>
              </w:tabs>
              <w:spacing w:after="0"/>
              <w:rPr>
                <w:b/>
                <w:i/>
                <w:noProof/>
              </w:rPr>
            </w:pPr>
            <w:r w:rsidRPr="0070717E">
              <w:rPr>
                <w:b/>
                <w:i/>
                <w:noProof/>
              </w:rPr>
              <w:t>Source to TSG:</w:t>
            </w:r>
            <w:r w:rsidRPr="0070717E">
              <w:rPr>
                <w:b/>
                <w:i/>
                <w:noProof/>
              </w:rPr>
              <w:tab/>
            </w:r>
            <w:commentRangeStart w:id="10"/>
            <w:r w:rsidRPr="0070717E">
              <w:rPr>
                <w:noProof/>
              </w:rPr>
              <w:sym w:font="Wingdings" w:char="F07A"/>
            </w:r>
            <w:commentRangeEnd w:id="10"/>
            <w:r w:rsidRPr="0070717E">
              <w:rPr>
                <w:rStyle w:val="CommentReference"/>
                <w:rFonts w:ascii="Times New Roman" w:hAnsi="Times New Roman"/>
                <w:noProof/>
                <w:vanish/>
                <w:sz w:val="2"/>
              </w:rPr>
              <w:commentReference w:id="10"/>
            </w:r>
          </w:p>
        </w:tc>
        <w:tc>
          <w:tcPr>
            <w:tcW w:w="7798" w:type="dxa"/>
            <w:gridSpan w:val="10"/>
            <w:tcBorders>
              <w:right w:val="single" w:sz="4" w:space="0" w:color="auto"/>
            </w:tcBorders>
            <w:shd w:val="pct30" w:color="FFFF00" w:fill="auto"/>
          </w:tcPr>
          <w:p w:rsidR="00F05E35" w:rsidRPr="0070717E" w:rsidRDefault="00F05E35" w:rsidP="0070717E">
            <w:pPr>
              <w:pStyle w:val="CRCoverPage"/>
              <w:spacing w:after="0"/>
              <w:ind w:left="100"/>
              <w:rPr>
                <w:noProof/>
              </w:rPr>
            </w:pPr>
            <w:r w:rsidRPr="0070717E">
              <w:rPr>
                <w:noProof/>
              </w:rPr>
              <w:t>CT4</w:t>
            </w:r>
          </w:p>
        </w:tc>
      </w:tr>
      <w:tr w:rsidR="00F05E35" w:rsidRPr="0070717E">
        <w:tblPrEx>
          <w:tblCellMar>
            <w:top w:w="0" w:type="dxa"/>
            <w:bottom w:w="0" w:type="dxa"/>
          </w:tblCellMar>
        </w:tblPrEx>
        <w:tc>
          <w:tcPr>
            <w:tcW w:w="1843" w:type="dxa"/>
            <w:tcBorders>
              <w:left w:val="single" w:sz="4" w:space="0" w:color="auto"/>
            </w:tcBorders>
          </w:tcPr>
          <w:p w:rsidR="00F05E35" w:rsidRPr="0070717E" w:rsidRDefault="00F05E35">
            <w:pPr>
              <w:pStyle w:val="CRCoverPage"/>
              <w:spacing w:after="0"/>
              <w:rPr>
                <w:b/>
                <w:i/>
                <w:noProof/>
                <w:sz w:val="8"/>
                <w:szCs w:val="8"/>
              </w:rPr>
            </w:pPr>
          </w:p>
        </w:tc>
        <w:tc>
          <w:tcPr>
            <w:tcW w:w="7798" w:type="dxa"/>
            <w:gridSpan w:val="10"/>
            <w:tcBorders>
              <w:right w:val="single" w:sz="4" w:space="0" w:color="auto"/>
            </w:tcBorders>
          </w:tcPr>
          <w:p w:rsidR="00F05E35" w:rsidRPr="0070717E" w:rsidRDefault="00F05E35">
            <w:pPr>
              <w:pStyle w:val="CRCoverPage"/>
              <w:spacing w:after="0"/>
              <w:rPr>
                <w:noProof/>
                <w:sz w:val="8"/>
                <w:szCs w:val="8"/>
              </w:rPr>
            </w:pPr>
          </w:p>
        </w:tc>
      </w:tr>
      <w:tr w:rsidR="00F05E35" w:rsidRPr="0070717E">
        <w:tblPrEx>
          <w:tblCellMar>
            <w:top w:w="0" w:type="dxa"/>
            <w:bottom w:w="0" w:type="dxa"/>
          </w:tblCellMar>
        </w:tblPrEx>
        <w:tc>
          <w:tcPr>
            <w:tcW w:w="1843" w:type="dxa"/>
            <w:tcBorders>
              <w:left w:val="single" w:sz="4" w:space="0" w:color="auto"/>
            </w:tcBorders>
          </w:tcPr>
          <w:p w:rsidR="00F05E35" w:rsidRPr="0070717E" w:rsidRDefault="00F05E35">
            <w:pPr>
              <w:pStyle w:val="CRCoverPage"/>
              <w:tabs>
                <w:tab w:val="right" w:pos="1759"/>
              </w:tabs>
              <w:spacing w:after="0"/>
              <w:rPr>
                <w:b/>
                <w:i/>
                <w:noProof/>
              </w:rPr>
            </w:pPr>
            <w:r w:rsidRPr="0070717E">
              <w:rPr>
                <w:b/>
                <w:i/>
                <w:noProof/>
              </w:rPr>
              <w:t>Work item code:</w:t>
            </w:r>
            <w:r w:rsidRPr="0070717E">
              <w:rPr>
                <w:b/>
                <w:i/>
                <w:noProof/>
              </w:rPr>
              <w:tab/>
            </w:r>
            <w:commentRangeStart w:id="11"/>
            <w:r w:rsidRPr="0070717E">
              <w:rPr>
                <w:noProof/>
              </w:rPr>
              <w:sym w:font="Wingdings" w:char="F07A"/>
            </w:r>
            <w:commentRangeEnd w:id="11"/>
            <w:r w:rsidRPr="0070717E">
              <w:rPr>
                <w:rStyle w:val="CommentReference"/>
                <w:rFonts w:ascii="Times New Roman" w:hAnsi="Times New Roman"/>
                <w:noProof/>
                <w:vanish/>
                <w:sz w:val="2"/>
              </w:rPr>
              <w:commentReference w:id="11"/>
            </w:r>
          </w:p>
        </w:tc>
        <w:tc>
          <w:tcPr>
            <w:tcW w:w="3260" w:type="dxa"/>
            <w:gridSpan w:val="5"/>
            <w:shd w:val="pct30" w:color="FFFF00" w:fill="auto"/>
          </w:tcPr>
          <w:p w:rsidR="00F05E35" w:rsidRPr="0070717E" w:rsidRDefault="00F05E35">
            <w:pPr>
              <w:pStyle w:val="CRCoverPage"/>
              <w:spacing w:after="0"/>
              <w:ind w:left="100"/>
              <w:rPr>
                <w:noProof/>
                <w:lang w:eastAsia="zh-CN"/>
              </w:rPr>
            </w:pPr>
            <w:r w:rsidRPr="0070717E">
              <w:rPr>
                <w:noProof/>
                <w:lang w:eastAsia="zh-CN"/>
              </w:rPr>
              <w:t>TEI8</w:t>
            </w:r>
          </w:p>
        </w:tc>
        <w:tc>
          <w:tcPr>
            <w:tcW w:w="994" w:type="dxa"/>
            <w:gridSpan w:val="2"/>
            <w:tcBorders>
              <w:left w:val="nil"/>
            </w:tcBorders>
          </w:tcPr>
          <w:p w:rsidR="00F05E35" w:rsidRPr="0070717E" w:rsidRDefault="00F05E35">
            <w:pPr>
              <w:pStyle w:val="CRCoverPage"/>
              <w:spacing w:after="0"/>
              <w:ind w:right="100"/>
              <w:rPr>
                <w:noProof/>
              </w:rPr>
            </w:pPr>
          </w:p>
        </w:tc>
        <w:tc>
          <w:tcPr>
            <w:tcW w:w="1417" w:type="dxa"/>
            <w:gridSpan w:val="2"/>
            <w:tcBorders>
              <w:left w:val="nil"/>
            </w:tcBorders>
          </w:tcPr>
          <w:p w:rsidR="00F05E35" w:rsidRPr="0070717E" w:rsidRDefault="00F05E35">
            <w:pPr>
              <w:pStyle w:val="CRCoverPage"/>
              <w:spacing w:after="0"/>
              <w:jc w:val="right"/>
              <w:rPr>
                <w:noProof/>
              </w:rPr>
            </w:pPr>
            <w:r w:rsidRPr="0070717E">
              <w:rPr>
                <w:b/>
                <w:i/>
                <w:noProof/>
              </w:rPr>
              <w:t xml:space="preserve">Date: </w:t>
            </w:r>
            <w:commentRangeStart w:id="12"/>
            <w:r w:rsidRPr="0070717E">
              <w:rPr>
                <w:noProof/>
              </w:rPr>
              <w:sym w:font="Wingdings" w:char="F07A"/>
            </w:r>
            <w:commentRangeEnd w:id="12"/>
            <w:r w:rsidRPr="0070717E">
              <w:rPr>
                <w:rStyle w:val="CommentReference"/>
                <w:rFonts w:ascii="Times New Roman" w:hAnsi="Times New Roman"/>
                <w:noProof/>
                <w:vanish/>
                <w:sz w:val="2"/>
              </w:rPr>
              <w:commentReference w:id="12"/>
            </w:r>
          </w:p>
        </w:tc>
        <w:tc>
          <w:tcPr>
            <w:tcW w:w="2127" w:type="dxa"/>
            <w:tcBorders>
              <w:right w:val="single" w:sz="4" w:space="0" w:color="auto"/>
            </w:tcBorders>
            <w:shd w:val="pct30" w:color="FFFF00" w:fill="auto"/>
          </w:tcPr>
          <w:p w:rsidR="00F05E35" w:rsidRPr="0070717E" w:rsidRDefault="00F05E35" w:rsidP="00A32983">
            <w:pPr>
              <w:pStyle w:val="CRCoverPage"/>
              <w:spacing w:after="0"/>
              <w:ind w:left="100"/>
              <w:rPr>
                <w:noProof/>
              </w:rPr>
            </w:pPr>
            <w:r w:rsidRPr="0070717E">
              <w:rPr>
                <w:noProof/>
                <w:lang w:eastAsia="zh-CN"/>
              </w:rPr>
              <w:t>2012-1</w:t>
            </w:r>
            <w:r>
              <w:rPr>
                <w:noProof/>
                <w:lang w:eastAsia="zh-CN"/>
              </w:rPr>
              <w:t>1</w:t>
            </w:r>
            <w:r w:rsidRPr="0070717E">
              <w:rPr>
                <w:noProof/>
                <w:lang w:eastAsia="zh-CN"/>
              </w:rPr>
              <w:t>-1</w:t>
            </w:r>
            <w:r>
              <w:rPr>
                <w:noProof/>
                <w:lang w:eastAsia="zh-CN"/>
              </w:rPr>
              <w:t>4</w:t>
            </w:r>
          </w:p>
        </w:tc>
      </w:tr>
      <w:tr w:rsidR="00F05E35" w:rsidRPr="0070717E">
        <w:tblPrEx>
          <w:tblCellMar>
            <w:top w:w="0" w:type="dxa"/>
            <w:bottom w:w="0" w:type="dxa"/>
          </w:tblCellMar>
        </w:tblPrEx>
        <w:tc>
          <w:tcPr>
            <w:tcW w:w="1843" w:type="dxa"/>
            <w:tcBorders>
              <w:left w:val="single" w:sz="4" w:space="0" w:color="auto"/>
            </w:tcBorders>
          </w:tcPr>
          <w:p w:rsidR="00F05E35" w:rsidRPr="0070717E" w:rsidRDefault="00F05E35">
            <w:pPr>
              <w:pStyle w:val="CRCoverPage"/>
              <w:spacing w:after="0"/>
              <w:rPr>
                <w:b/>
                <w:i/>
                <w:noProof/>
                <w:sz w:val="8"/>
                <w:szCs w:val="8"/>
              </w:rPr>
            </w:pPr>
          </w:p>
        </w:tc>
        <w:tc>
          <w:tcPr>
            <w:tcW w:w="1560" w:type="dxa"/>
            <w:gridSpan w:val="4"/>
          </w:tcPr>
          <w:p w:rsidR="00F05E35" w:rsidRPr="0070717E" w:rsidRDefault="00F05E35">
            <w:pPr>
              <w:pStyle w:val="CRCoverPage"/>
              <w:spacing w:after="0"/>
              <w:rPr>
                <w:noProof/>
                <w:sz w:val="8"/>
                <w:szCs w:val="8"/>
              </w:rPr>
            </w:pPr>
          </w:p>
        </w:tc>
        <w:tc>
          <w:tcPr>
            <w:tcW w:w="2694" w:type="dxa"/>
            <w:gridSpan w:val="3"/>
          </w:tcPr>
          <w:p w:rsidR="00F05E35" w:rsidRPr="0070717E" w:rsidRDefault="00F05E35">
            <w:pPr>
              <w:pStyle w:val="CRCoverPage"/>
              <w:spacing w:after="0"/>
              <w:rPr>
                <w:noProof/>
                <w:sz w:val="8"/>
                <w:szCs w:val="8"/>
              </w:rPr>
            </w:pPr>
          </w:p>
        </w:tc>
        <w:tc>
          <w:tcPr>
            <w:tcW w:w="1417" w:type="dxa"/>
            <w:gridSpan w:val="2"/>
          </w:tcPr>
          <w:p w:rsidR="00F05E35" w:rsidRPr="0070717E" w:rsidRDefault="00F05E35">
            <w:pPr>
              <w:pStyle w:val="CRCoverPage"/>
              <w:spacing w:after="0"/>
              <w:rPr>
                <w:noProof/>
                <w:sz w:val="8"/>
                <w:szCs w:val="8"/>
              </w:rPr>
            </w:pPr>
          </w:p>
        </w:tc>
        <w:tc>
          <w:tcPr>
            <w:tcW w:w="2127" w:type="dxa"/>
            <w:tcBorders>
              <w:right w:val="single" w:sz="4" w:space="0" w:color="auto"/>
            </w:tcBorders>
          </w:tcPr>
          <w:p w:rsidR="00F05E35" w:rsidRPr="0070717E" w:rsidRDefault="00F05E35">
            <w:pPr>
              <w:pStyle w:val="CRCoverPage"/>
              <w:spacing w:after="0"/>
              <w:rPr>
                <w:noProof/>
                <w:sz w:val="8"/>
                <w:szCs w:val="8"/>
              </w:rPr>
            </w:pPr>
          </w:p>
        </w:tc>
      </w:tr>
      <w:tr w:rsidR="00F05E35" w:rsidRPr="0070717E">
        <w:tblPrEx>
          <w:tblCellMar>
            <w:top w:w="0" w:type="dxa"/>
            <w:bottom w:w="0" w:type="dxa"/>
          </w:tblCellMar>
        </w:tblPrEx>
        <w:trPr>
          <w:cantSplit/>
        </w:trPr>
        <w:tc>
          <w:tcPr>
            <w:tcW w:w="1843" w:type="dxa"/>
            <w:tcBorders>
              <w:left w:val="single" w:sz="4" w:space="0" w:color="auto"/>
            </w:tcBorders>
          </w:tcPr>
          <w:p w:rsidR="00F05E35" w:rsidRPr="0070717E" w:rsidRDefault="00F05E35">
            <w:pPr>
              <w:pStyle w:val="CRCoverPage"/>
              <w:tabs>
                <w:tab w:val="right" w:pos="1759"/>
              </w:tabs>
              <w:spacing w:after="0"/>
              <w:rPr>
                <w:b/>
                <w:i/>
                <w:noProof/>
              </w:rPr>
            </w:pPr>
            <w:r w:rsidRPr="0070717E">
              <w:rPr>
                <w:b/>
                <w:i/>
                <w:noProof/>
              </w:rPr>
              <w:t>Category:</w:t>
            </w:r>
            <w:r w:rsidRPr="0070717E">
              <w:rPr>
                <w:b/>
                <w:i/>
                <w:noProof/>
              </w:rPr>
              <w:tab/>
            </w:r>
            <w:commentRangeStart w:id="13"/>
            <w:r w:rsidRPr="0070717E">
              <w:rPr>
                <w:noProof/>
              </w:rPr>
              <w:sym w:font="Wingdings" w:char="F07A"/>
            </w:r>
            <w:commentRangeEnd w:id="13"/>
            <w:r w:rsidRPr="0070717E">
              <w:rPr>
                <w:rStyle w:val="CommentReference"/>
                <w:rFonts w:ascii="Times New Roman" w:hAnsi="Times New Roman"/>
                <w:noProof/>
                <w:vanish/>
                <w:sz w:val="2"/>
              </w:rPr>
              <w:commentReference w:id="13"/>
            </w:r>
          </w:p>
        </w:tc>
        <w:tc>
          <w:tcPr>
            <w:tcW w:w="425" w:type="dxa"/>
            <w:shd w:val="pct30" w:color="FFFF00" w:fill="auto"/>
          </w:tcPr>
          <w:p w:rsidR="00F05E35" w:rsidRPr="0070717E" w:rsidRDefault="00F05E35">
            <w:pPr>
              <w:pStyle w:val="CRCoverPage"/>
              <w:spacing w:after="0"/>
              <w:ind w:left="100"/>
              <w:rPr>
                <w:b/>
                <w:noProof/>
                <w:lang w:eastAsia="zh-CN"/>
              </w:rPr>
            </w:pPr>
            <w:r w:rsidRPr="0070717E">
              <w:rPr>
                <w:b/>
                <w:noProof/>
                <w:lang w:eastAsia="zh-CN"/>
              </w:rPr>
              <w:t>A</w:t>
            </w:r>
          </w:p>
        </w:tc>
        <w:tc>
          <w:tcPr>
            <w:tcW w:w="3829" w:type="dxa"/>
            <w:gridSpan w:val="6"/>
            <w:tcBorders>
              <w:left w:val="nil"/>
            </w:tcBorders>
          </w:tcPr>
          <w:p w:rsidR="00F05E35" w:rsidRPr="0070717E" w:rsidRDefault="00F05E35">
            <w:pPr>
              <w:pStyle w:val="CRCoverPage"/>
              <w:spacing w:after="0"/>
              <w:rPr>
                <w:noProof/>
              </w:rPr>
            </w:pPr>
          </w:p>
        </w:tc>
        <w:tc>
          <w:tcPr>
            <w:tcW w:w="1417" w:type="dxa"/>
            <w:gridSpan w:val="2"/>
            <w:tcBorders>
              <w:left w:val="nil"/>
            </w:tcBorders>
          </w:tcPr>
          <w:p w:rsidR="00F05E35" w:rsidRPr="0070717E" w:rsidRDefault="00F05E35">
            <w:pPr>
              <w:pStyle w:val="CRCoverPage"/>
              <w:spacing w:after="0"/>
              <w:jc w:val="right"/>
              <w:rPr>
                <w:b/>
                <w:i/>
                <w:noProof/>
              </w:rPr>
            </w:pPr>
            <w:r w:rsidRPr="0070717E">
              <w:rPr>
                <w:b/>
                <w:i/>
                <w:noProof/>
              </w:rPr>
              <w:t xml:space="preserve">Release: </w:t>
            </w:r>
            <w:commentRangeStart w:id="14"/>
            <w:r w:rsidRPr="0070717E">
              <w:rPr>
                <w:noProof/>
              </w:rPr>
              <w:sym w:font="Wingdings" w:char="F07A"/>
            </w:r>
            <w:commentRangeEnd w:id="14"/>
            <w:r w:rsidRPr="0070717E">
              <w:rPr>
                <w:rStyle w:val="CommentReference"/>
                <w:rFonts w:ascii="Times New Roman" w:hAnsi="Times New Roman"/>
                <w:noProof/>
                <w:vanish/>
                <w:sz w:val="2"/>
              </w:rPr>
              <w:commentReference w:id="14"/>
            </w:r>
          </w:p>
        </w:tc>
        <w:tc>
          <w:tcPr>
            <w:tcW w:w="2127" w:type="dxa"/>
            <w:tcBorders>
              <w:right w:val="single" w:sz="4" w:space="0" w:color="auto"/>
            </w:tcBorders>
            <w:shd w:val="pct30" w:color="FFFF00" w:fill="auto"/>
          </w:tcPr>
          <w:p w:rsidR="00F05E35" w:rsidRPr="0070717E" w:rsidRDefault="00F05E35">
            <w:pPr>
              <w:pStyle w:val="CRCoverPage"/>
              <w:spacing w:after="0"/>
              <w:ind w:left="100"/>
              <w:rPr>
                <w:noProof/>
                <w:lang w:eastAsia="zh-CN"/>
              </w:rPr>
            </w:pPr>
            <w:r w:rsidRPr="0070717E">
              <w:rPr>
                <w:noProof/>
              </w:rPr>
              <w:t>Rel-</w:t>
            </w:r>
            <w:r w:rsidRPr="0070717E">
              <w:rPr>
                <w:noProof/>
                <w:lang w:eastAsia="zh-CN"/>
              </w:rPr>
              <w:t>9</w:t>
            </w:r>
          </w:p>
        </w:tc>
      </w:tr>
      <w:tr w:rsidR="00F05E35" w:rsidRPr="0070717E">
        <w:tblPrEx>
          <w:tblCellMar>
            <w:top w:w="0" w:type="dxa"/>
            <w:bottom w:w="0" w:type="dxa"/>
          </w:tblCellMar>
        </w:tblPrEx>
        <w:tc>
          <w:tcPr>
            <w:tcW w:w="1843" w:type="dxa"/>
            <w:tcBorders>
              <w:left w:val="single" w:sz="4" w:space="0" w:color="auto"/>
              <w:bottom w:val="single" w:sz="4" w:space="0" w:color="auto"/>
            </w:tcBorders>
          </w:tcPr>
          <w:p w:rsidR="00F05E35" w:rsidRPr="0070717E" w:rsidRDefault="00F05E35">
            <w:pPr>
              <w:pStyle w:val="CRCoverPage"/>
              <w:spacing w:after="0"/>
              <w:rPr>
                <w:b/>
                <w:i/>
                <w:noProof/>
              </w:rPr>
            </w:pPr>
          </w:p>
        </w:tc>
        <w:tc>
          <w:tcPr>
            <w:tcW w:w="4678" w:type="dxa"/>
            <w:gridSpan w:val="8"/>
            <w:tcBorders>
              <w:bottom w:val="single" w:sz="4" w:space="0" w:color="auto"/>
            </w:tcBorders>
          </w:tcPr>
          <w:p w:rsidR="00F05E35" w:rsidRPr="0070717E" w:rsidRDefault="00F05E35">
            <w:pPr>
              <w:pStyle w:val="CRCoverPage"/>
              <w:spacing w:after="0"/>
              <w:ind w:left="383" w:hanging="383"/>
              <w:rPr>
                <w:i/>
                <w:noProof/>
                <w:sz w:val="18"/>
              </w:rPr>
            </w:pPr>
            <w:r w:rsidRPr="0070717E">
              <w:rPr>
                <w:i/>
                <w:noProof/>
                <w:sz w:val="18"/>
              </w:rPr>
              <w:t xml:space="preserve">Use </w:t>
            </w:r>
            <w:r w:rsidRPr="0070717E">
              <w:rPr>
                <w:i/>
                <w:noProof/>
                <w:sz w:val="18"/>
                <w:u w:val="single"/>
              </w:rPr>
              <w:t>one</w:t>
            </w:r>
            <w:r w:rsidRPr="0070717E">
              <w:rPr>
                <w:i/>
                <w:noProof/>
                <w:sz w:val="18"/>
              </w:rPr>
              <w:t xml:space="preserve"> of the following categories:</w:t>
            </w:r>
            <w:r w:rsidRPr="0070717E">
              <w:rPr>
                <w:b/>
                <w:i/>
                <w:noProof/>
                <w:sz w:val="18"/>
              </w:rPr>
              <w:br/>
              <w:t>F</w:t>
            </w:r>
            <w:r w:rsidRPr="0070717E">
              <w:rPr>
                <w:i/>
                <w:noProof/>
                <w:sz w:val="18"/>
              </w:rPr>
              <w:t xml:space="preserve">  (correction)</w:t>
            </w:r>
            <w:r w:rsidRPr="0070717E">
              <w:rPr>
                <w:i/>
                <w:noProof/>
                <w:sz w:val="18"/>
              </w:rPr>
              <w:br/>
            </w:r>
            <w:r w:rsidRPr="0070717E">
              <w:rPr>
                <w:b/>
                <w:i/>
                <w:noProof/>
                <w:sz w:val="18"/>
              </w:rPr>
              <w:t>A</w:t>
            </w:r>
            <w:r w:rsidRPr="0070717E">
              <w:rPr>
                <w:i/>
                <w:noProof/>
                <w:sz w:val="18"/>
              </w:rPr>
              <w:t xml:space="preserve">  (mirror corresponding to a change in an earlier release)</w:t>
            </w:r>
            <w:r w:rsidRPr="0070717E">
              <w:rPr>
                <w:i/>
                <w:noProof/>
                <w:sz w:val="18"/>
              </w:rPr>
              <w:br/>
            </w:r>
            <w:r w:rsidRPr="0070717E">
              <w:rPr>
                <w:b/>
                <w:i/>
                <w:noProof/>
                <w:sz w:val="18"/>
              </w:rPr>
              <w:t>B</w:t>
            </w:r>
            <w:r w:rsidRPr="0070717E">
              <w:rPr>
                <w:i/>
                <w:noProof/>
                <w:sz w:val="18"/>
              </w:rPr>
              <w:t xml:space="preserve">  (addition of feature), </w:t>
            </w:r>
            <w:r w:rsidRPr="0070717E">
              <w:rPr>
                <w:i/>
                <w:noProof/>
                <w:sz w:val="18"/>
              </w:rPr>
              <w:br/>
            </w:r>
            <w:r w:rsidRPr="0070717E">
              <w:rPr>
                <w:b/>
                <w:i/>
                <w:noProof/>
                <w:sz w:val="18"/>
              </w:rPr>
              <w:t>C</w:t>
            </w:r>
            <w:r w:rsidRPr="0070717E">
              <w:rPr>
                <w:i/>
                <w:noProof/>
                <w:sz w:val="18"/>
              </w:rPr>
              <w:t xml:space="preserve">  (functional modification of feature)</w:t>
            </w:r>
            <w:r w:rsidRPr="0070717E">
              <w:rPr>
                <w:i/>
                <w:noProof/>
                <w:sz w:val="18"/>
              </w:rPr>
              <w:br/>
            </w:r>
            <w:r w:rsidRPr="0070717E">
              <w:rPr>
                <w:b/>
                <w:i/>
                <w:noProof/>
                <w:sz w:val="18"/>
              </w:rPr>
              <w:t>D</w:t>
            </w:r>
            <w:r w:rsidRPr="0070717E">
              <w:rPr>
                <w:i/>
                <w:noProof/>
                <w:sz w:val="18"/>
              </w:rPr>
              <w:t xml:space="preserve">  (editorial modification)</w:t>
            </w:r>
          </w:p>
          <w:p w:rsidR="00F05E35" w:rsidRPr="0070717E" w:rsidRDefault="00F05E35">
            <w:pPr>
              <w:pStyle w:val="CRCoverPage"/>
              <w:rPr>
                <w:noProof/>
              </w:rPr>
            </w:pPr>
            <w:r w:rsidRPr="0070717E">
              <w:rPr>
                <w:noProof/>
                <w:sz w:val="18"/>
              </w:rPr>
              <w:t>Detailed explanations of the above categories can</w:t>
            </w:r>
            <w:r w:rsidRPr="0070717E">
              <w:rPr>
                <w:noProof/>
                <w:sz w:val="18"/>
              </w:rPr>
              <w:br/>
              <w:t xml:space="preserve">be found in 3GPP </w:t>
            </w:r>
            <w:hyperlink r:id="rId11" w:history="1">
              <w:r w:rsidRPr="0070717E">
                <w:rPr>
                  <w:rStyle w:val="Hyperlink"/>
                  <w:noProof/>
                  <w:sz w:val="18"/>
                </w:rPr>
                <w:t>TR 21.900</w:t>
              </w:r>
            </w:hyperlink>
            <w:r w:rsidRPr="0070717E">
              <w:rPr>
                <w:noProof/>
                <w:sz w:val="18"/>
              </w:rPr>
              <w:t>.</w:t>
            </w:r>
          </w:p>
        </w:tc>
        <w:tc>
          <w:tcPr>
            <w:tcW w:w="3120" w:type="dxa"/>
            <w:gridSpan w:val="2"/>
            <w:tcBorders>
              <w:bottom w:val="single" w:sz="4" w:space="0" w:color="auto"/>
              <w:right w:val="single" w:sz="4" w:space="0" w:color="auto"/>
            </w:tcBorders>
          </w:tcPr>
          <w:p w:rsidR="00F05E35" w:rsidRPr="0070717E" w:rsidRDefault="00F05E35">
            <w:pPr>
              <w:pStyle w:val="CRCoverPage"/>
              <w:tabs>
                <w:tab w:val="left" w:pos="950"/>
              </w:tabs>
              <w:spacing w:after="0"/>
              <w:ind w:left="241" w:hanging="241"/>
              <w:rPr>
                <w:i/>
                <w:noProof/>
                <w:sz w:val="18"/>
              </w:rPr>
            </w:pPr>
            <w:r w:rsidRPr="0070717E">
              <w:rPr>
                <w:i/>
                <w:noProof/>
                <w:sz w:val="18"/>
              </w:rPr>
              <w:t xml:space="preserve">Use </w:t>
            </w:r>
            <w:r w:rsidRPr="0070717E">
              <w:rPr>
                <w:i/>
                <w:noProof/>
                <w:sz w:val="18"/>
                <w:u w:val="single"/>
              </w:rPr>
              <w:t>one</w:t>
            </w:r>
            <w:r w:rsidRPr="0070717E">
              <w:rPr>
                <w:i/>
                <w:noProof/>
                <w:sz w:val="18"/>
              </w:rPr>
              <w:t xml:space="preserve"> of the following releases:</w:t>
            </w:r>
            <w:r w:rsidRPr="0070717E">
              <w:rPr>
                <w:i/>
                <w:noProof/>
                <w:sz w:val="18"/>
              </w:rPr>
              <w:br/>
              <w:t>Rel-4</w:t>
            </w:r>
            <w:r w:rsidRPr="0070717E">
              <w:rPr>
                <w:i/>
                <w:noProof/>
                <w:sz w:val="18"/>
              </w:rPr>
              <w:tab/>
              <w:t>(Release 4)</w:t>
            </w:r>
            <w:r w:rsidRPr="0070717E">
              <w:rPr>
                <w:i/>
                <w:noProof/>
                <w:sz w:val="18"/>
              </w:rPr>
              <w:br/>
              <w:t>Rel-5</w:t>
            </w:r>
            <w:r w:rsidRPr="0070717E">
              <w:rPr>
                <w:i/>
                <w:noProof/>
                <w:sz w:val="18"/>
              </w:rPr>
              <w:tab/>
              <w:t>(Release 5)</w:t>
            </w:r>
            <w:r w:rsidRPr="0070717E">
              <w:rPr>
                <w:i/>
                <w:noProof/>
                <w:sz w:val="18"/>
              </w:rPr>
              <w:br/>
              <w:t>Rel-6</w:t>
            </w:r>
            <w:r w:rsidRPr="0070717E">
              <w:rPr>
                <w:i/>
                <w:noProof/>
                <w:sz w:val="18"/>
              </w:rPr>
              <w:tab/>
              <w:t>(Release 6)</w:t>
            </w:r>
            <w:r w:rsidRPr="0070717E">
              <w:rPr>
                <w:i/>
                <w:noProof/>
                <w:sz w:val="18"/>
              </w:rPr>
              <w:br/>
              <w:t>Rel-7</w:t>
            </w:r>
            <w:r w:rsidRPr="0070717E">
              <w:rPr>
                <w:i/>
                <w:noProof/>
                <w:sz w:val="18"/>
              </w:rPr>
              <w:tab/>
              <w:t>(Release 7)</w:t>
            </w:r>
            <w:r w:rsidRPr="0070717E">
              <w:rPr>
                <w:i/>
                <w:noProof/>
                <w:sz w:val="18"/>
              </w:rPr>
              <w:br/>
              <w:t>Rel-8</w:t>
            </w:r>
            <w:r w:rsidRPr="0070717E">
              <w:rPr>
                <w:i/>
                <w:noProof/>
                <w:sz w:val="18"/>
              </w:rPr>
              <w:tab/>
              <w:t>(Release 8)</w:t>
            </w:r>
            <w:r w:rsidRPr="0070717E">
              <w:rPr>
                <w:i/>
                <w:noProof/>
                <w:sz w:val="18"/>
              </w:rPr>
              <w:br/>
              <w:t>Rel-9</w:t>
            </w:r>
            <w:r w:rsidRPr="0070717E">
              <w:rPr>
                <w:i/>
                <w:noProof/>
                <w:sz w:val="18"/>
              </w:rPr>
              <w:tab/>
              <w:t>(Release 9)</w:t>
            </w:r>
            <w:r w:rsidRPr="0070717E">
              <w:rPr>
                <w:i/>
                <w:noProof/>
                <w:sz w:val="18"/>
              </w:rPr>
              <w:br/>
              <w:t>Rel-10</w:t>
            </w:r>
            <w:r w:rsidRPr="0070717E">
              <w:rPr>
                <w:i/>
                <w:noProof/>
                <w:sz w:val="18"/>
              </w:rPr>
              <w:tab/>
              <w:t>(Release 10)</w:t>
            </w:r>
            <w:r w:rsidRPr="0070717E">
              <w:rPr>
                <w:i/>
                <w:noProof/>
                <w:sz w:val="18"/>
              </w:rPr>
              <w:br/>
              <w:t>Rel-11</w:t>
            </w:r>
            <w:r w:rsidRPr="0070717E">
              <w:rPr>
                <w:i/>
                <w:noProof/>
                <w:sz w:val="18"/>
              </w:rPr>
              <w:tab/>
              <w:t>(Release 11)</w:t>
            </w:r>
            <w:r w:rsidRPr="0070717E">
              <w:rPr>
                <w:i/>
                <w:noProof/>
                <w:sz w:val="18"/>
              </w:rPr>
              <w:br/>
              <w:t>Rel-12</w:t>
            </w:r>
            <w:r w:rsidRPr="0070717E">
              <w:rPr>
                <w:i/>
                <w:noProof/>
                <w:sz w:val="18"/>
              </w:rPr>
              <w:tab/>
              <w:t>(Release 12)</w:t>
            </w:r>
          </w:p>
        </w:tc>
      </w:tr>
      <w:tr w:rsidR="00F05E35" w:rsidRPr="0070717E">
        <w:tblPrEx>
          <w:tblCellMar>
            <w:top w:w="0" w:type="dxa"/>
            <w:bottom w:w="0" w:type="dxa"/>
          </w:tblCellMar>
        </w:tblPrEx>
        <w:tc>
          <w:tcPr>
            <w:tcW w:w="1843" w:type="dxa"/>
          </w:tcPr>
          <w:p w:rsidR="00F05E35" w:rsidRPr="0070717E" w:rsidRDefault="00F05E35">
            <w:pPr>
              <w:pStyle w:val="CRCoverPage"/>
              <w:spacing w:after="0"/>
              <w:rPr>
                <w:b/>
                <w:i/>
                <w:noProof/>
                <w:sz w:val="8"/>
                <w:szCs w:val="8"/>
              </w:rPr>
            </w:pPr>
          </w:p>
        </w:tc>
        <w:tc>
          <w:tcPr>
            <w:tcW w:w="7798" w:type="dxa"/>
            <w:gridSpan w:val="10"/>
          </w:tcPr>
          <w:p w:rsidR="00F05E35" w:rsidRPr="0070717E" w:rsidRDefault="00F05E35">
            <w:pPr>
              <w:pStyle w:val="CRCoverPage"/>
              <w:spacing w:after="0"/>
              <w:rPr>
                <w:noProof/>
                <w:sz w:val="8"/>
                <w:szCs w:val="8"/>
              </w:rPr>
            </w:pPr>
          </w:p>
        </w:tc>
      </w:tr>
      <w:tr w:rsidR="00F05E35" w:rsidRPr="0070717E">
        <w:tblPrEx>
          <w:tblCellMar>
            <w:top w:w="0" w:type="dxa"/>
            <w:bottom w:w="0" w:type="dxa"/>
          </w:tblCellMar>
        </w:tblPrEx>
        <w:tc>
          <w:tcPr>
            <w:tcW w:w="2268" w:type="dxa"/>
            <w:gridSpan w:val="2"/>
            <w:tcBorders>
              <w:top w:val="single" w:sz="4" w:space="0" w:color="auto"/>
              <w:left w:val="single" w:sz="4" w:space="0" w:color="auto"/>
            </w:tcBorders>
          </w:tcPr>
          <w:p w:rsidR="00F05E35" w:rsidRPr="0070717E" w:rsidRDefault="00F05E35">
            <w:pPr>
              <w:pStyle w:val="CRCoverPage"/>
              <w:tabs>
                <w:tab w:val="right" w:pos="2184"/>
              </w:tabs>
              <w:spacing w:after="0"/>
              <w:rPr>
                <w:b/>
                <w:i/>
                <w:noProof/>
              </w:rPr>
            </w:pPr>
            <w:r w:rsidRPr="0070717E">
              <w:rPr>
                <w:b/>
                <w:i/>
                <w:noProof/>
              </w:rPr>
              <w:t>Reason for change:</w:t>
            </w:r>
            <w:r w:rsidRPr="0070717E">
              <w:rPr>
                <w:b/>
                <w:i/>
                <w:noProof/>
              </w:rPr>
              <w:tab/>
            </w:r>
            <w:commentRangeStart w:id="15"/>
            <w:r w:rsidRPr="0070717E">
              <w:rPr>
                <w:noProof/>
              </w:rPr>
              <w:sym w:font="Wingdings" w:char="F07A"/>
            </w:r>
            <w:commentRangeEnd w:id="15"/>
            <w:r w:rsidRPr="0070717E">
              <w:rPr>
                <w:rStyle w:val="CommentReference"/>
                <w:rFonts w:ascii="Times New Roman" w:hAnsi="Times New Roman"/>
                <w:noProof/>
                <w:vanish/>
                <w:sz w:val="2"/>
              </w:rPr>
              <w:commentReference w:id="15"/>
            </w:r>
          </w:p>
        </w:tc>
        <w:tc>
          <w:tcPr>
            <w:tcW w:w="7373" w:type="dxa"/>
            <w:gridSpan w:val="9"/>
            <w:tcBorders>
              <w:top w:val="single" w:sz="4" w:space="0" w:color="auto"/>
              <w:right w:val="single" w:sz="4" w:space="0" w:color="auto"/>
            </w:tcBorders>
            <w:shd w:val="pct30" w:color="FFFF00" w:fill="auto"/>
          </w:tcPr>
          <w:p w:rsidR="00F05E35" w:rsidRPr="00A96EE2" w:rsidRDefault="00F05E35" w:rsidP="00731E27">
            <w:pPr>
              <w:pStyle w:val="CRCoverPage"/>
              <w:spacing w:after="0"/>
              <w:ind w:left="100"/>
              <w:rPr>
                <w:noProof/>
                <w:lang w:eastAsia="zh-CN"/>
              </w:rPr>
            </w:pPr>
            <w:r w:rsidRPr="00A96EE2">
              <w:rPr>
                <w:noProof/>
                <w:lang w:eastAsia="zh-CN"/>
              </w:rPr>
              <w:t xml:space="preserve">According to the TS 32.422, in order to </w:t>
            </w:r>
            <w:r>
              <w:rPr>
                <w:noProof/>
                <w:lang w:eastAsia="zh-CN"/>
              </w:rPr>
              <w:t xml:space="preserve">perform </w:t>
            </w:r>
            <w:r w:rsidRPr="00A96EE2">
              <w:rPr>
                <w:noProof/>
                <w:lang w:eastAsia="zh-CN"/>
              </w:rPr>
              <w:t xml:space="preserve">trace recording session in SGW and PGW, the SGW and PGW shall save the received trace control and configuration parameters. The corresponding description in TS 32.433 is as follows. </w:t>
            </w:r>
          </w:p>
          <w:p w:rsidR="00F05E35" w:rsidRPr="00A96EE2" w:rsidRDefault="00F05E35" w:rsidP="00F05E35">
            <w:pPr>
              <w:ind w:leftChars="150" w:left="31680"/>
              <w:rPr>
                <w:i/>
                <w:sz w:val="18"/>
                <w:szCs w:val="18"/>
              </w:rPr>
            </w:pPr>
            <w:r w:rsidRPr="00A96EE2">
              <w:rPr>
                <w:i/>
                <w:sz w:val="18"/>
                <w:szCs w:val="18"/>
              </w:rPr>
              <w:t>When a MME, SGW or PGW receives Trace Session activation from the EM</w:t>
            </w:r>
            <w:r w:rsidRPr="00A96EE2">
              <w:rPr>
                <w:i/>
                <w:sz w:val="18"/>
                <w:szCs w:val="18"/>
                <w:lang w:eastAsia="zh-CN"/>
              </w:rPr>
              <w:t>,</w:t>
            </w:r>
            <w:r w:rsidRPr="00A96EE2">
              <w:rPr>
                <w:i/>
                <w:sz w:val="18"/>
                <w:szCs w:val="18"/>
              </w:rPr>
              <w:t xml:space="preserve"> it shall start a Trace Session. The following trace control and configuration parameters of the Trace Session are received in the Trace Session activation from the EM:</w:t>
            </w:r>
          </w:p>
          <w:p w:rsidR="00F05E35" w:rsidRPr="00A96EE2" w:rsidRDefault="00F05E35" w:rsidP="00731E27">
            <w:pPr>
              <w:pStyle w:val="B1"/>
              <w:numPr>
                <w:ilvl w:val="0"/>
                <w:numId w:val="8"/>
              </w:numPr>
              <w:overflowPunct w:val="0"/>
              <w:autoSpaceDE w:val="0"/>
              <w:autoSpaceDN w:val="0"/>
              <w:adjustRightInd w:val="0"/>
              <w:textAlignment w:val="baseline"/>
              <w:rPr>
                <w:i/>
                <w:sz w:val="18"/>
                <w:szCs w:val="18"/>
              </w:rPr>
            </w:pPr>
            <w:r w:rsidRPr="00A96EE2">
              <w:rPr>
                <w:i/>
                <w:sz w:val="18"/>
                <w:szCs w:val="18"/>
              </w:rPr>
              <w:t>IMSI or IMEISV</w:t>
            </w:r>
          </w:p>
          <w:p w:rsidR="00F05E35" w:rsidRPr="00A96EE2" w:rsidRDefault="00F05E35" w:rsidP="00731E27">
            <w:pPr>
              <w:pStyle w:val="B1"/>
              <w:numPr>
                <w:ilvl w:val="0"/>
                <w:numId w:val="8"/>
              </w:numPr>
              <w:overflowPunct w:val="0"/>
              <w:autoSpaceDE w:val="0"/>
              <w:autoSpaceDN w:val="0"/>
              <w:adjustRightInd w:val="0"/>
              <w:textAlignment w:val="baseline"/>
              <w:rPr>
                <w:i/>
                <w:sz w:val="18"/>
                <w:szCs w:val="18"/>
              </w:rPr>
            </w:pPr>
            <w:r w:rsidRPr="00A96EE2">
              <w:rPr>
                <w:i/>
                <w:sz w:val="18"/>
                <w:szCs w:val="18"/>
              </w:rPr>
              <w:t>Trace Reference</w:t>
            </w:r>
          </w:p>
          <w:p w:rsidR="00F05E35" w:rsidRPr="00A96EE2" w:rsidRDefault="00F05E35" w:rsidP="00731E27">
            <w:pPr>
              <w:pStyle w:val="B1"/>
              <w:numPr>
                <w:ilvl w:val="0"/>
                <w:numId w:val="8"/>
              </w:numPr>
              <w:overflowPunct w:val="0"/>
              <w:autoSpaceDE w:val="0"/>
              <w:autoSpaceDN w:val="0"/>
              <w:adjustRightInd w:val="0"/>
              <w:textAlignment w:val="baseline"/>
              <w:rPr>
                <w:i/>
                <w:sz w:val="18"/>
                <w:szCs w:val="18"/>
              </w:rPr>
            </w:pPr>
            <w:r w:rsidRPr="00A96EE2">
              <w:rPr>
                <w:i/>
                <w:sz w:val="18"/>
                <w:szCs w:val="18"/>
              </w:rPr>
              <w:t>Triggering events for this network element</w:t>
            </w:r>
          </w:p>
          <w:p w:rsidR="00F05E35" w:rsidRPr="00A96EE2" w:rsidRDefault="00F05E35" w:rsidP="00731E27">
            <w:pPr>
              <w:pStyle w:val="B1"/>
              <w:numPr>
                <w:ilvl w:val="0"/>
                <w:numId w:val="8"/>
              </w:numPr>
              <w:overflowPunct w:val="0"/>
              <w:autoSpaceDE w:val="0"/>
              <w:autoSpaceDN w:val="0"/>
              <w:adjustRightInd w:val="0"/>
              <w:textAlignment w:val="baseline"/>
              <w:rPr>
                <w:i/>
                <w:sz w:val="18"/>
                <w:szCs w:val="18"/>
              </w:rPr>
            </w:pPr>
            <w:r w:rsidRPr="00A96EE2">
              <w:rPr>
                <w:i/>
                <w:sz w:val="18"/>
                <w:szCs w:val="18"/>
              </w:rPr>
              <w:t>Trace Depth</w:t>
            </w:r>
          </w:p>
          <w:p w:rsidR="00F05E35" w:rsidRPr="00A96EE2" w:rsidRDefault="00F05E35" w:rsidP="00731E27">
            <w:pPr>
              <w:pStyle w:val="B1"/>
              <w:numPr>
                <w:ilvl w:val="0"/>
                <w:numId w:val="8"/>
              </w:numPr>
              <w:overflowPunct w:val="0"/>
              <w:autoSpaceDE w:val="0"/>
              <w:autoSpaceDN w:val="0"/>
              <w:adjustRightInd w:val="0"/>
              <w:textAlignment w:val="baseline"/>
              <w:rPr>
                <w:i/>
                <w:sz w:val="18"/>
                <w:szCs w:val="18"/>
              </w:rPr>
            </w:pPr>
            <w:r w:rsidRPr="00A96EE2">
              <w:rPr>
                <w:i/>
                <w:sz w:val="18"/>
                <w:szCs w:val="18"/>
              </w:rPr>
              <w:t>List of Interfaces for this network element</w:t>
            </w:r>
          </w:p>
          <w:p w:rsidR="00F05E35" w:rsidRPr="00A96EE2" w:rsidRDefault="00F05E35" w:rsidP="00731E27">
            <w:pPr>
              <w:pStyle w:val="B1"/>
              <w:numPr>
                <w:ilvl w:val="0"/>
                <w:numId w:val="8"/>
              </w:numPr>
              <w:overflowPunct w:val="0"/>
              <w:autoSpaceDE w:val="0"/>
              <w:autoSpaceDN w:val="0"/>
              <w:adjustRightInd w:val="0"/>
              <w:textAlignment w:val="baseline"/>
              <w:rPr>
                <w:i/>
                <w:sz w:val="18"/>
                <w:szCs w:val="18"/>
              </w:rPr>
            </w:pPr>
            <w:r w:rsidRPr="00A96EE2">
              <w:rPr>
                <w:i/>
                <w:sz w:val="18"/>
                <w:szCs w:val="18"/>
              </w:rPr>
              <w:t>IP address of Trace Collection Entity</w:t>
            </w:r>
          </w:p>
          <w:p w:rsidR="00F05E35" w:rsidRPr="00A96EE2" w:rsidRDefault="00F05E35" w:rsidP="00F05E35">
            <w:pPr>
              <w:pStyle w:val="CRCoverPage"/>
              <w:spacing w:after="0"/>
              <w:ind w:leftChars="100" w:left="31680"/>
              <w:rPr>
                <w:rFonts w:ascii="Times New Roman" w:hAnsi="Times New Roman"/>
                <w:i/>
                <w:sz w:val="18"/>
                <w:szCs w:val="18"/>
                <w:lang w:eastAsia="zh-CN"/>
              </w:rPr>
            </w:pPr>
            <w:r w:rsidRPr="00A96EE2">
              <w:rPr>
                <w:rFonts w:ascii="Times New Roman" w:hAnsi="Times New Roman"/>
                <w:i/>
                <w:sz w:val="18"/>
                <w:szCs w:val="18"/>
              </w:rPr>
              <w:t>The MME</w:t>
            </w:r>
            <w:r w:rsidRPr="00A96EE2">
              <w:rPr>
                <w:rFonts w:ascii="Times New Roman" w:hAnsi="Times New Roman"/>
                <w:i/>
                <w:sz w:val="18"/>
                <w:szCs w:val="18"/>
                <w:lang w:eastAsia="zh-CN"/>
              </w:rPr>
              <w:t xml:space="preserve">, </w:t>
            </w:r>
            <w:r w:rsidRPr="00A96EE2">
              <w:rPr>
                <w:rFonts w:ascii="Times New Roman" w:hAnsi="Times New Roman"/>
                <w:i/>
                <w:sz w:val="18"/>
                <w:szCs w:val="18"/>
              </w:rPr>
              <w:t>SGW</w:t>
            </w:r>
            <w:r w:rsidRPr="00A96EE2">
              <w:rPr>
                <w:rFonts w:ascii="Times New Roman" w:hAnsi="Times New Roman"/>
                <w:i/>
                <w:sz w:val="18"/>
                <w:szCs w:val="18"/>
                <w:lang w:eastAsia="zh-CN"/>
              </w:rPr>
              <w:t xml:space="preserve"> or PGW</w:t>
            </w:r>
            <w:r w:rsidRPr="00A96EE2">
              <w:rPr>
                <w:rFonts w:ascii="Times New Roman" w:hAnsi="Times New Roman"/>
                <w:i/>
                <w:sz w:val="18"/>
                <w:szCs w:val="18"/>
              </w:rPr>
              <w:t xml:space="preserve"> shall not forward these trace control and configuration parameters to other nodes. </w:t>
            </w:r>
            <w:r w:rsidRPr="00A96EE2">
              <w:rPr>
                <w:rFonts w:ascii="Times New Roman" w:hAnsi="Times New Roman"/>
                <w:i/>
                <w:sz w:val="18"/>
                <w:szCs w:val="18"/>
                <w:highlight w:val="yellow"/>
              </w:rPr>
              <w:t>The received trace control and configuration parameters shall be saved and used to determine when and how to start a Trace Recording Session.</w:t>
            </w:r>
          </w:p>
          <w:p w:rsidR="00F05E35" w:rsidRPr="00A96EE2" w:rsidRDefault="00F05E35" w:rsidP="00731E27">
            <w:pPr>
              <w:pStyle w:val="CRCoverPage"/>
              <w:spacing w:after="0"/>
              <w:ind w:left="100"/>
              <w:rPr>
                <w:rFonts w:ascii="Times New Roman" w:hAnsi="Times New Roman"/>
                <w:i/>
                <w:sz w:val="18"/>
                <w:szCs w:val="18"/>
                <w:lang w:eastAsia="zh-CN"/>
              </w:rPr>
            </w:pPr>
          </w:p>
          <w:p w:rsidR="00F05E35" w:rsidRPr="00A96EE2" w:rsidRDefault="00F05E35" w:rsidP="00731E27">
            <w:pPr>
              <w:pStyle w:val="CRCoverPage"/>
              <w:spacing w:after="0"/>
              <w:ind w:left="100"/>
              <w:rPr>
                <w:noProof/>
                <w:lang w:eastAsia="zh-CN"/>
              </w:rPr>
            </w:pPr>
            <w:r w:rsidRPr="00A96EE2">
              <w:rPr>
                <w:noProof/>
                <w:lang w:eastAsia="zh-CN"/>
              </w:rPr>
              <w:t>However, in the existing TS 23.008, there is no definition that the SGW and PGW sh</w:t>
            </w:r>
            <w:r>
              <w:rPr>
                <w:noProof/>
                <w:lang w:eastAsia="zh-CN"/>
              </w:rPr>
              <w:t>ould</w:t>
            </w:r>
            <w:r w:rsidRPr="00A96EE2">
              <w:rPr>
                <w:noProof/>
                <w:lang w:eastAsia="zh-CN"/>
              </w:rPr>
              <w:t xml:space="preserve"> store the trace information, such as trace reference, trace depth, </w:t>
            </w:r>
            <w:r w:rsidRPr="00A96EE2">
              <w:rPr>
                <w:lang w:eastAsia="zh-CN"/>
              </w:rPr>
              <w:t>t</w:t>
            </w:r>
            <w:r w:rsidRPr="00A96EE2">
              <w:t>riggering events</w:t>
            </w:r>
            <w:r w:rsidRPr="00A96EE2">
              <w:rPr>
                <w:lang w:eastAsia="zh-CN"/>
              </w:rPr>
              <w:t xml:space="preserve"> and so on. </w:t>
            </w:r>
          </w:p>
        </w:tc>
      </w:tr>
      <w:tr w:rsidR="00F05E35" w:rsidRPr="0070717E">
        <w:tblPrEx>
          <w:tblCellMar>
            <w:top w:w="0" w:type="dxa"/>
            <w:bottom w:w="0" w:type="dxa"/>
          </w:tblCellMar>
        </w:tblPrEx>
        <w:tc>
          <w:tcPr>
            <w:tcW w:w="2268" w:type="dxa"/>
            <w:gridSpan w:val="2"/>
            <w:tcBorders>
              <w:left w:val="single" w:sz="4" w:space="0" w:color="auto"/>
            </w:tcBorders>
          </w:tcPr>
          <w:p w:rsidR="00F05E35" w:rsidRPr="0070717E" w:rsidRDefault="00F05E35">
            <w:pPr>
              <w:pStyle w:val="CRCoverPage"/>
              <w:spacing w:after="0"/>
              <w:rPr>
                <w:b/>
                <w:i/>
                <w:noProof/>
                <w:sz w:val="8"/>
                <w:szCs w:val="8"/>
              </w:rPr>
            </w:pPr>
          </w:p>
        </w:tc>
        <w:tc>
          <w:tcPr>
            <w:tcW w:w="7373" w:type="dxa"/>
            <w:gridSpan w:val="9"/>
            <w:tcBorders>
              <w:right w:val="single" w:sz="4" w:space="0" w:color="auto"/>
            </w:tcBorders>
          </w:tcPr>
          <w:p w:rsidR="00F05E35" w:rsidRPr="00A96EE2" w:rsidRDefault="00F05E35" w:rsidP="00731E27">
            <w:pPr>
              <w:pStyle w:val="CRCoverPage"/>
              <w:spacing w:after="0"/>
              <w:rPr>
                <w:noProof/>
                <w:sz w:val="8"/>
                <w:szCs w:val="8"/>
              </w:rPr>
            </w:pPr>
          </w:p>
        </w:tc>
      </w:tr>
      <w:tr w:rsidR="00F05E35" w:rsidRPr="0070717E">
        <w:tblPrEx>
          <w:tblCellMar>
            <w:top w:w="0" w:type="dxa"/>
            <w:bottom w:w="0" w:type="dxa"/>
          </w:tblCellMar>
        </w:tblPrEx>
        <w:tc>
          <w:tcPr>
            <w:tcW w:w="2268" w:type="dxa"/>
            <w:gridSpan w:val="2"/>
            <w:tcBorders>
              <w:left w:val="single" w:sz="4" w:space="0" w:color="auto"/>
            </w:tcBorders>
          </w:tcPr>
          <w:p w:rsidR="00F05E35" w:rsidRPr="0070717E" w:rsidRDefault="00F05E35">
            <w:pPr>
              <w:pStyle w:val="CRCoverPage"/>
              <w:tabs>
                <w:tab w:val="right" w:pos="2184"/>
              </w:tabs>
              <w:spacing w:after="0"/>
              <w:rPr>
                <w:b/>
                <w:i/>
                <w:noProof/>
              </w:rPr>
            </w:pPr>
            <w:r w:rsidRPr="0070717E">
              <w:rPr>
                <w:b/>
                <w:i/>
                <w:noProof/>
              </w:rPr>
              <w:t>Summary of change:</w:t>
            </w:r>
            <w:r w:rsidRPr="0070717E">
              <w:rPr>
                <w:b/>
                <w:i/>
                <w:noProof/>
              </w:rPr>
              <w:tab/>
            </w:r>
            <w:commentRangeStart w:id="16"/>
            <w:r w:rsidRPr="0070717E">
              <w:rPr>
                <w:noProof/>
              </w:rPr>
              <w:sym w:font="Wingdings" w:char="F07A"/>
            </w:r>
            <w:commentRangeEnd w:id="16"/>
            <w:r w:rsidRPr="0070717E">
              <w:rPr>
                <w:rStyle w:val="CommentReference"/>
                <w:rFonts w:ascii="Times New Roman" w:hAnsi="Times New Roman"/>
                <w:noProof/>
                <w:vanish/>
                <w:sz w:val="2"/>
              </w:rPr>
              <w:commentReference w:id="16"/>
            </w:r>
          </w:p>
        </w:tc>
        <w:tc>
          <w:tcPr>
            <w:tcW w:w="7373" w:type="dxa"/>
            <w:gridSpan w:val="9"/>
            <w:tcBorders>
              <w:right w:val="single" w:sz="4" w:space="0" w:color="auto"/>
            </w:tcBorders>
            <w:shd w:val="pct30" w:color="FFFF00" w:fill="auto"/>
          </w:tcPr>
          <w:p w:rsidR="00F05E35" w:rsidRPr="00A96EE2" w:rsidRDefault="00F05E35" w:rsidP="00731E27">
            <w:pPr>
              <w:pStyle w:val="CRCoverPage"/>
              <w:spacing w:after="0"/>
              <w:ind w:left="100"/>
              <w:rPr>
                <w:noProof/>
                <w:lang w:eastAsia="zh-CN"/>
              </w:rPr>
            </w:pPr>
            <w:r w:rsidRPr="00A96EE2">
              <w:rPr>
                <w:noProof/>
                <w:lang w:eastAsia="zh-CN"/>
              </w:rPr>
              <w:t xml:space="preserve">Add the trace information to the SGW and PGW’s </w:t>
            </w:r>
            <w:r w:rsidRPr="00A96EE2">
              <w:rPr>
                <w:lang w:eastAsia="ja-JP"/>
              </w:rPr>
              <w:t>PS</w:t>
            </w:r>
            <w:r w:rsidRPr="00A96EE2">
              <w:t xml:space="preserve"> Storage</w:t>
            </w:r>
            <w:r w:rsidRPr="00A96EE2">
              <w:rPr>
                <w:noProof/>
                <w:lang w:eastAsia="zh-CN"/>
              </w:rPr>
              <w:t xml:space="preserve"> (</w:t>
            </w:r>
            <w:r w:rsidRPr="00A96EE2">
              <w:rPr>
                <w:lang w:eastAsia="ja-JP"/>
              </w:rPr>
              <w:t>EPS 3GPP access</w:t>
            </w:r>
            <w:r w:rsidRPr="00A96EE2">
              <w:rPr>
                <w:noProof/>
                <w:lang w:eastAsia="zh-CN"/>
              </w:rPr>
              <w:t>)</w:t>
            </w:r>
          </w:p>
          <w:p w:rsidR="00F05E35" w:rsidRPr="00A96EE2" w:rsidRDefault="00F05E35" w:rsidP="00731E27">
            <w:pPr>
              <w:pStyle w:val="CRCoverPage"/>
              <w:spacing w:after="0"/>
              <w:ind w:left="100"/>
              <w:rPr>
                <w:lang w:eastAsia="zh-CN"/>
              </w:rPr>
            </w:pPr>
            <w:r w:rsidRPr="00A96EE2">
              <w:rPr>
                <w:noProof/>
                <w:lang w:eastAsia="zh-CN"/>
              </w:rPr>
              <w:t>Add the trace information to the PGW’s</w:t>
            </w:r>
            <w:r w:rsidRPr="00A96EE2">
              <w:rPr>
                <w:lang w:eastAsia="ja-JP"/>
              </w:rPr>
              <w:t xml:space="preserve"> PS</w:t>
            </w:r>
            <w:r w:rsidRPr="00A96EE2">
              <w:t xml:space="preserve"> </w:t>
            </w:r>
            <w:r w:rsidRPr="00A96EE2">
              <w:rPr>
                <w:lang w:eastAsia="zh-CN"/>
              </w:rPr>
              <w:t>storage (</w:t>
            </w:r>
            <w:r w:rsidRPr="00A96EE2">
              <w:rPr>
                <w:lang w:eastAsia="ja-JP"/>
              </w:rPr>
              <w:t>EPS non 3GPP access</w:t>
            </w:r>
            <w:r w:rsidRPr="00A96EE2">
              <w:rPr>
                <w:lang w:eastAsia="zh-CN"/>
              </w:rPr>
              <w:t>)</w:t>
            </w:r>
          </w:p>
          <w:p w:rsidR="00F05E35" w:rsidRPr="00A96EE2" w:rsidRDefault="00F05E35" w:rsidP="00731E27">
            <w:pPr>
              <w:pStyle w:val="CRCoverPage"/>
              <w:spacing w:after="0"/>
              <w:ind w:left="100"/>
              <w:rPr>
                <w:lang w:eastAsia="zh-CN"/>
              </w:rPr>
            </w:pPr>
            <w:r w:rsidRPr="00A96EE2">
              <w:rPr>
                <w:lang w:eastAsia="zh-CN"/>
              </w:rPr>
              <w:t xml:space="preserve">Remove the </w:t>
            </w:r>
            <w:r w:rsidRPr="00A96EE2">
              <w:rPr>
                <w:noProof/>
                <w:lang w:eastAsia="zh-CN"/>
              </w:rPr>
              <w:t xml:space="preserve">trace information from the MME’s </w:t>
            </w:r>
            <w:r w:rsidRPr="00A96EE2">
              <w:rPr>
                <w:lang w:eastAsia="ja-JP"/>
              </w:rPr>
              <w:t>PS</w:t>
            </w:r>
            <w:r w:rsidRPr="00A96EE2">
              <w:t xml:space="preserve"> </w:t>
            </w:r>
            <w:r w:rsidRPr="00A96EE2">
              <w:rPr>
                <w:lang w:eastAsia="zh-CN"/>
              </w:rPr>
              <w:t>storage (</w:t>
            </w:r>
            <w:r w:rsidRPr="00A96EE2">
              <w:rPr>
                <w:lang w:eastAsia="ja-JP"/>
              </w:rPr>
              <w:t>EPS non 3GPP access</w:t>
            </w:r>
            <w:r w:rsidRPr="00A96EE2">
              <w:rPr>
                <w:lang w:eastAsia="zh-CN"/>
              </w:rPr>
              <w:t>)</w:t>
            </w:r>
          </w:p>
        </w:tc>
      </w:tr>
      <w:tr w:rsidR="00F05E35" w:rsidRPr="0070717E">
        <w:tblPrEx>
          <w:tblCellMar>
            <w:top w:w="0" w:type="dxa"/>
            <w:bottom w:w="0" w:type="dxa"/>
          </w:tblCellMar>
        </w:tblPrEx>
        <w:tc>
          <w:tcPr>
            <w:tcW w:w="2268" w:type="dxa"/>
            <w:gridSpan w:val="2"/>
            <w:tcBorders>
              <w:left w:val="single" w:sz="4" w:space="0" w:color="auto"/>
            </w:tcBorders>
          </w:tcPr>
          <w:p w:rsidR="00F05E35" w:rsidRPr="0070717E" w:rsidRDefault="00F05E35">
            <w:pPr>
              <w:pStyle w:val="CRCoverPage"/>
              <w:spacing w:after="0"/>
              <w:rPr>
                <w:b/>
                <w:i/>
                <w:noProof/>
                <w:sz w:val="8"/>
                <w:szCs w:val="8"/>
              </w:rPr>
            </w:pPr>
          </w:p>
        </w:tc>
        <w:tc>
          <w:tcPr>
            <w:tcW w:w="7373" w:type="dxa"/>
            <w:gridSpan w:val="9"/>
            <w:tcBorders>
              <w:right w:val="single" w:sz="4" w:space="0" w:color="auto"/>
            </w:tcBorders>
          </w:tcPr>
          <w:p w:rsidR="00F05E35" w:rsidRPr="00A96EE2" w:rsidRDefault="00F05E35" w:rsidP="00731E27">
            <w:pPr>
              <w:pStyle w:val="CRCoverPage"/>
              <w:spacing w:after="0"/>
              <w:rPr>
                <w:noProof/>
                <w:sz w:val="8"/>
                <w:szCs w:val="8"/>
              </w:rPr>
            </w:pPr>
          </w:p>
        </w:tc>
      </w:tr>
      <w:tr w:rsidR="00F05E35" w:rsidRPr="0070717E">
        <w:tblPrEx>
          <w:tblCellMar>
            <w:top w:w="0" w:type="dxa"/>
            <w:bottom w:w="0" w:type="dxa"/>
          </w:tblCellMar>
        </w:tblPrEx>
        <w:tc>
          <w:tcPr>
            <w:tcW w:w="2268" w:type="dxa"/>
            <w:gridSpan w:val="2"/>
            <w:tcBorders>
              <w:left w:val="single" w:sz="4" w:space="0" w:color="auto"/>
              <w:bottom w:val="single" w:sz="4" w:space="0" w:color="auto"/>
            </w:tcBorders>
          </w:tcPr>
          <w:p w:rsidR="00F05E35" w:rsidRPr="0070717E" w:rsidRDefault="00F05E35">
            <w:pPr>
              <w:pStyle w:val="CRCoverPage"/>
              <w:tabs>
                <w:tab w:val="right" w:pos="2184"/>
              </w:tabs>
              <w:spacing w:after="0"/>
              <w:rPr>
                <w:b/>
                <w:i/>
                <w:noProof/>
              </w:rPr>
            </w:pPr>
            <w:r w:rsidRPr="0070717E">
              <w:rPr>
                <w:b/>
                <w:i/>
                <w:noProof/>
              </w:rPr>
              <w:t xml:space="preserve">Consequences if </w:t>
            </w:r>
            <w:r w:rsidRPr="0070717E">
              <w:rPr>
                <w:b/>
                <w:i/>
                <w:noProof/>
              </w:rPr>
              <w:tab/>
            </w:r>
            <w:commentRangeStart w:id="17"/>
            <w:r w:rsidRPr="0070717E">
              <w:rPr>
                <w:noProof/>
              </w:rPr>
              <w:sym w:font="Wingdings" w:char="F07A"/>
            </w:r>
            <w:commentRangeEnd w:id="17"/>
            <w:r w:rsidRPr="0070717E">
              <w:rPr>
                <w:rStyle w:val="CommentReference"/>
                <w:rFonts w:ascii="Times New Roman" w:hAnsi="Times New Roman"/>
                <w:noProof/>
                <w:vanish/>
                <w:sz w:val="2"/>
              </w:rPr>
              <w:commentReference w:id="17"/>
            </w:r>
            <w:r w:rsidRPr="0070717E">
              <w:rPr>
                <w:b/>
                <w:i/>
                <w:noProof/>
              </w:rPr>
              <w:br/>
              <w:t>not approved:</w:t>
            </w:r>
          </w:p>
        </w:tc>
        <w:tc>
          <w:tcPr>
            <w:tcW w:w="7373" w:type="dxa"/>
            <w:gridSpan w:val="9"/>
            <w:tcBorders>
              <w:bottom w:val="single" w:sz="4" w:space="0" w:color="auto"/>
              <w:right w:val="single" w:sz="4" w:space="0" w:color="auto"/>
            </w:tcBorders>
            <w:shd w:val="pct30" w:color="FFFF00" w:fill="auto"/>
          </w:tcPr>
          <w:p w:rsidR="00F05E35" w:rsidRPr="00A96EE2" w:rsidRDefault="00F05E35" w:rsidP="00731E27">
            <w:pPr>
              <w:pStyle w:val="CRCoverPage"/>
              <w:spacing w:after="0"/>
              <w:ind w:left="100"/>
              <w:rPr>
                <w:noProof/>
                <w:lang w:eastAsia="zh-CN"/>
              </w:rPr>
            </w:pPr>
            <w:r w:rsidRPr="00A96EE2">
              <w:rPr>
                <w:noProof/>
                <w:lang w:eastAsia="zh-CN"/>
              </w:rPr>
              <w:t xml:space="preserve">The trace </w:t>
            </w:r>
            <w:r>
              <w:rPr>
                <w:noProof/>
                <w:lang w:eastAsia="zh-CN"/>
              </w:rPr>
              <w:t xml:space="preserve">recording </w:t>
            </w:r>
            <w:r w:rsidRPr="00A96EE2">
              <w:rPr>
                <w:noProof/>
                <w:lang w:eastAsia="zh-CN"/>
              </w:rPr>
              <w:t>function</w:t>
            </w:r>
            <w:r>
              <w:rPr>
                <w:noProof/>
                <w:lang w:eastAsia="zh-CN"/>
              </w:rPr>
              <w:t xml:space="preserve"> in SGW/PGW is also defined in SA2 specification from Rel8, but without saving the</w:t>
            </w:r>
            <w:r w:rsidRPr="00A96EE2">
              <w:rPr>
                <w:noProof/>
                <w:lang w:eastAsia="zh-CN"/>
              </w:rPr>
              <w:t xml:space="preserve"> trace control and configuration parameters</w:t>
            </w:r>
            <w:r>
              <w:rPr>
                <w:noProof/>
                <w:lang w:eastAsia="zh-CN"/>
              </w:rPr>
              <w:t xml:space="preserve"> in SGW and PGW, there is no way for those entities to perform </w:t>
            </w:r>
            <w:r w:rsidRPr="00A96EE2">
              <w:rPr>
                <w:noProof/>
                <w:lang w:eastAsia="zh-CN"/>
              </w:rPr>
              <w:t xml:space="preserve">trace </w:t>
            </w:r>
            <w:r>
              <w:rPr>
                <w:noProof/>
                <w:lang w:eastAsia="zh-CN"/>
              </w:rPr>
              <w:t xml:space="preserve">recording </w:t>
            </w:r>
            <w:r w:rsidRPr="00A96EE2">
              <w:rPr>
                <w:noProof/>
                <w:lang w:eastAsia="zh-CN"/>
              </w:rPr>
              <w:t>function.</w:t>
            </w:r>
            <w:r>
              <w:rPr>
                <w:noProof/>
                <w:lang w:eastAsia="zh-CN"/>
              </w:rPr>
              <w:t xml:space="preserve">  </w:t>
            </w:r>
          </w:p>
        </w:tc>
      </w:tr>
      <w:tr w:rsidR="00F05E35" w:rsidRPr="0070717E">
        <w:tblPrEx>
          <w:tblCellMar>
            <w:top w:w="0" w:type="dxa"/>
            <w:bottom w:w="0" w:type="dxa"/>
          </w:tblCellMar>
        </w:tblPrEx>
        <w:tc>
          <w:tcPr>
            <w:tcW w:w="2268" w:type="dxa"/>
            <w:gridSpan w:val="2"/>
          </w:tcPr>
          <w:p w:rsidR="00F05E35" w:rsidRPr="0070717E" w:rsidRDefault="00F05E35">
            <w:pPr>
              <w:pStyle w:val="CRCoverPage"/>
              <w:spacing w:after="0"/>
              <w:rPr>
                <w:b/>
                <w:i/>
                <w:noProof/>
                <w:sz w:val="8"/>
                <w:szCs w:val="8"/>
              </w:rPr>
            </w:pPr>
          </w:p>
        </w:tc>
        <w:tc>
          <w:tcPr>
            <w:tcW w:w="7373" w:type="dxa"/>
            <w:gridSpan w:val="9"/>
          </w:tcPr>
          <w:p w:rsidR="00F05E35" w:rsidRPr="0070717E" w:rsidRDefault="00F05E35" w:rsidP="0070717E">
            <w:pPr>
              <w:pStyle w:val="CRCoverPage"/>
              <w:spacing w:after="0"/>
              <w:rPr>
                <w:noProof/>
                <w:sz w:val="8"/>
                <w:szCs w:val="8"/>
              </w:rPr>
            </w:pPr>
          </w:p>
        </w:tc>
      </w:tr>
      <w:tr w:rsidR="00F05E35" w:rsidRPr="0070717E">
        <w:tblPrEx>
          <w:tblCellMar>
            <w:top w:w="0" w:type="dxa"/>
            <w:bottom w:w="0" w:type="dxa"/>
          </w:tblCellMar>
        </w:tblPrEx>
        <w:tc>
          <w:tcPr>
            <w:tcW w:w="2268" w:type="dxa"/>
            <w:gridSpan w:val="2"/>
            <w:tcBorders>
              <w:top w:val="single" w:sz="4" w:space="0" w:color="auto"/>
              <w:left w:val="single" w:sz="4" w:space="0" w:color="auto"/>
            </w:tcBorders>
          </w:tcPr>
          <w:p w:rsidR="00F05E35" w:rsidRPr="0070717E" w:rsidRDefault="00F05E35">
            <w:pPr>
              <w:pStyle w:val="CRCoverPage"/>
              <w:tabs>
                <w:tab w:val="right" w:pos="2184"/>
              </w:tabs>
              <w:spacing w:after="0"/>
              <w:rPr>
                <w:b/>
                <w:i/>
                <w:noProof/>
              </w:rPr>
            </w:pPr>
            <w:r w:rsidRPr="0070717E">
              <w:rPr>
                <w:b/>
                <w:i/>
                <w:noProof/>
              </w:rPr>
              <w:t>Clauses affected:</w:t>
            </w:r>
            <w:r w:rsidRPr="0070717E">
              <w:rPr>
                <w:b/>
                <w:i/>
                <w:noProof/>
              </w:rPr>
              <w:tab/>
            </w:r>
            <w:commentRangeStart w:id="18"/>
            <w:r w:rsidRPr="0070717E">
              <w:rPr>
                <w:noProof/>
              </w:rPr>
              <w:sym w:font="Wingdings" w:char="F07A"/>
            </w:r>
            <w:commentRangeEnd w:id="18"/>
            <w:r w:rsidRPr="0070717E">
              <w:rPr>
                <w:rStyle w:val="CommentReference"/>
                <w:rFonts w:ascii="Times New Roman" w:hAnsi="Times New Roman"/>
                <w:noProof/>
                <w:vanish/>
                <w:sz w:val="2"/>
              </w:rPr>
              <w:commentReference w:id="18"/>
            </w:r>
          </w:p>
        </w:tc>
        <w:tc>
          <w:tcPr>
            <w:tcW w:w="7373" w:type="dxa"/>
            <w:gridSpan w:val="9"/>
            <w:tcBorders>
              <w:top w:val="single" w:sz="4" w:space="0" w:color="auto"/>
              <w:right w:val="single" w:sz="4" w:space="0" w:color="auto"/>
            </w:tcBorders>
            <w:shd w:val="pct30" w:color="FFFF00" w:fill="auto"/>
          </w:tcPr>
          <w:p w:rsidR="00F05E35" w:rsidRPr="0070717E" w:rsidRDefault="00F05E35" w:rsidP="0070717E">
            <w:pPr>
              <w:pStyle w:val="CRCoverPage"/>
              <w:spacing w:after="0"/>
              <w:ind w:left="100"/>
              <w:rPr>
                <w:noProof/>
                <w:lang w:eastAsia="zh-CN"/>
              </w:rPr>
            </w:pPr>
            <w:r w:rsidRPr="0070717E">
              <w:t>2.11.9</w:t>
            </w:r>
            <w:r w:rsidRPr="0070717E">
              <w:rPr>
                <w:rFonts w:hint="eastAsia"/>
                <w:lang w:eastAsia="zh-CN"/>
              </w:rPr>
              <w:t>，</w:t>
            </w:r>
            <w:r w:rsidRPr="0070717E">
              <w:t>2.11.10</w:t>
            </w:r>
            <w:r w:rsidRPr="0070717E">
              <w:rPr>
                <w:rFonts w:hint="eastAsia"/>
                <w:lang w:eastAsia="zh-CN"/>
              </w:rPr>
              <w:t>，</w:t>
            </w:r>
            <w:r w:rsidRPr="0070717E">
              <w:t>2.11.11</w:t>
            </w:r>
            <w:r w:rsidRPr="0070717E">
              <w:rPr>
                <w:rFonts w:hint="eastAsia"/>
                <w:lang w:eastAsia="zh-CN"/>
              </w:rPr>
              <w:t>，</w:t>
            </w:r>
            <w:r w:rsidRPr="0070717E">
              <w:t>2.11.1</w:t>
            </w:r>
            <w:r w:rsidRPr="0070717E">
              <w:rPr>
                <w:lang w:eastAsia="zh-CN"/>
              </w:rPr>
              <w:t>2</w:t>
            </w:r>
            <w:r w:rsidRPr="0070717E">
              <w:rPr>
                <w:rFonts w:hint="eastAsia"/>
                <w:lang w:eastAsia="zh-CN"/>
              </w:rPr>
              <w:t>，</w:t>
            </w:r>
            <w:r w:rsidRPr="0070717E">
              <w:t>2.11.1</w:t>
            </w:r>
            <w:r w:rsidRPr="0070717E">
              <w:rPr>
                <w:lang w:eastAsia="zh-CN"/>
              </w:rPr>
              <w:t>3</w:t>
            </w:r>
            <w:r w:rsidRPr="0070717E">
              <w:rPr>
                <w:rFonts w:hint="eastAsia"/>
                <w:lang w:eastAsia="zh-CN"/>
              </w:rPr>
              <w:t>，</w:t>
            </w:r>
            <w:r w:rsidRPr="0070717E">
              <w:t>2.11.1</w:t>
            </w:r>
            <w:r w:rsidRPr="0070717E">
              <w:rPr>
                <w:lang w:eastAsia="zh-CN"/>
              </w:rPr>
              <w:t>4</w:t>
            </w:r>
            <w:r w:rsidRPr="0070717E">
              <w:rPr>
                <w:rFonts w:hint="eastAsia"/>
                <w:lang w:eastAsia="zh-CN"/>
              </w:rPr>
              <w:t>，</w:t>
            </w:r>
            <w:r w:rsidRPr="0070717E">
              <w:t>5.2A</w:t>
            </w:r>
          </w:p>
        </w:tc>
      </w:tr>
      <w:tr w:rsidR="00F05E35" w:rsidRPr="0070717E">
        <w:tblPrEx>
          <w:tblCellMar>
            <w:top w:w="0" w:type="dxa"/>
            <w:bottom w:w="0" w:type="dxa"/>
          </w:tblCellMar>
        </w:tblPrEx>
        <w:tc>
          <w:tcPr>
            <w:tcW w:w="2268" w:type="dxa"/>
            <w:gridSpan w:val="2"/>
            <w:tcBorders>
              <w:left w:val="single" w:sz="4" w:space="0" w:color="auto"/>
            </w:tcBorders>
          </w:tcPr>
          <w:p w:rsidR="00F05E35" w:rsidRPr="0070717E" w:rsidRDefault="00F05E35">
            <w:pPr>
              <w:pStyle w:val="CRCoverPage"/>
              <w:spacing w:after="0"/>
              <w:rPr>
                <w:b/>
                <w:i/>
                <w:noProof/>
                <w:sz w:val="8"/>
                <w:szCs w:val="8"/>
              </w:rPr>
            </w:pPr>
          </w:p>
        </w:tc>
        <w:tc>
          <w:tcPr>
            <w:tcW w:w="7373" w:type="dxa"/>
            <w:gridSpan w:val="9"/>
            <w:tcBorders>
              <w:right w:val="single" w:sz="4" w:space="0" w:color="auto"/>
            </w:tcBorders>
          </w:tcPr>
          <w:p w:rsidR="00F05E35" w:rsidRPr="0070717E" w:rsidRDefault="00F05E35">
            <w:pPr>
              <w:pStyle w:val="CRCoverPage"/>
              <w:spacing w:after="0"/>
              <w:rPr>
                <w:noProof/>
                <w:sz w:val="8"/>
                <w:szCs w:val="8"/>
              </w:rPr>
            </w:pPr>
          </w:p>
        </w:tc>
      </w:tr>
      <w:tr w:rsidR="00F05E35" w:rsidRPr="0070717E">
        <w:tblPrEx>
          <w:tblCellMar>
            <w:top w:w="0" w:type="dxa"/>
            <w:bottom w:w="0" w:type="dxa"/>
          </w:tblCellMar>
        </w:tblPrEx>
        <w:tc>
          <w:tcPr>
            <w:tcW w:w="2268" w:type="dxa"/>
            <w:gridSpan w:val="2"/>
            <w:tcBorders>
              <w:left w:val="single" w:sz="4" w:space="0" w:color="auto"/>
            </w:tcBorders>
          </w:tcPr>
          <w:p w:rsidR="00F05E35" w:rsidRPr="0070717E" w:rsidRDefault="00F05E35">
            <w:pPr>
              <w:pStyle w:val="CRCoverPage"/>
              <w:tabs>
                <w:tab w:val="right" w:pos="2184"/>
              </w:tabs>
              <w:spacing w:after="0"/>
              <w:rPr>
                <w:b/>
                <w:i/>
                <w:noProof/>
              </w:rPr>
            </w:pPr>
          </w:p>
        </w:tc>
        <w:tc>
          <w:tcPr>
            <w:tcW w:w="284" w:type="dxa"/>
            <w:tcBorders>
              <w:top w:val="single" w:sz="4" w:space="0" w:color="auto"/>
              <w:left w:val="single" w:sz="4" w:space="0" w:color="auto"/>
              <w:bottom w:val="single" w:sz="4" w:space="0" w:color="auto"/>
            </w:tcBorders>
          </w:tcPr>
          <w:p w:rsidR="00F05E35" w:rsidRPr="0070717E" w:rsidRDefault="00F05E35">
            <w:pPr>
              <w:pStyle w:val="CRCoverPage"/>
              <w:spacing w:after="0"/>
              <w:jc w:val="center"/>
              <w:rPr>
                <w:b/>
                <w:caps/>
                <w:noProof/>
              </w:rPr>
            </w:pPr>
            <w:r w:rsidRPr="0070717E">
              <w:rPr>
                <w:b/>
                <w:caps/>
                <w:noProof/>
              </w:rPr>
              <w:t>Y</w:t>
            </w:r>
          </w:p>
        </w:tc>
        <w:tc>
          <w:tcPr>
            <w:tcW w:w="284" w:type="dxa"/>
            <w:tcBorders>
              <w:top w:val="single" w:sz="4" w:space="0" w:color="auto"/>
              <w:left w:val="single" w:sz="4" w:space="0" w:color="auto"/>
              <w:bottom w:val="single" w:sz="4" w:space="0" w:color="auto"/>
              <w:right w:val="single" w:sz="4" w:space="0" w:color="auto"/>
            </w:tcBorders>
            <w:shd w:val="clear" w:color="FFFF00" w:fill="auto"/>
          </w:tcPr>
          <w:p w:rsidR="00F05E35" w:rsidRPr="0070717E" w:rsidRDefault="00F05E35">
            <w:pPr>
              <w:pStyle w:val="CRCoverPage"/>
              <w:spacing w:after="0"/>
              <w:jc w:val="center"/>
              <w:rPr>
                <w:b/>
                <w:caps/>
                <w:noProof/>
              </w:rPr>
            </w:pPr>
            <w:r w:rsidRPr="0070717E">
              <w:rPr>
                <w:b/>
                <w:caps/>
                <w:noProof/>
              </w:rPr>
              <w:t>N</w:t>
            </w:r>
          </w:p>
        </w:tc>
        <w:tc>
          <w:tcPr>
            <w:tcW w:w="2977" w:type="dxa"/>
            <w:gridSpan w:val="3"/>
          </w:tcPr>
          <w:p w:rsidR="00F05E35" w:rsidRPr="0070717E" w:rsidRDefault="00F05E35">
            <w:pPr>
              <w:pStyle w:val="CRCoverPage"/>
              <w:tabs>
                <w:tab w:val="right" w:pos="2893"/>
              </w:tabs>
              <w:spacing w:after="0"/>
              <w:rPr>
                <w:noProof/>
              </w:rPr>
            </w:pPr>
          </w:p>
        </w:tc>
        <w:tc>
          <w:tcPr>
            <w:tcW w:w="3828" w:type="dxa"/>
            <w:gridSpan w:val="4"/>
            <w:tcBorders>
              <w:right w:val="single" w:sz="4" w:space="0" w:color="auto"/>
            </w:tcBorders>
            <w:shd w:val="clear" w:color="FFFF00" w:fill="auto"/>
          </w:tcPr>
          <w:p w:rsidR="00F05E35" w:rsidRPr="0070717E" w:rsidRDefault="00F05E35">
            <w:pPr>
              <w:pStyle w:val="CRCoverPage"/>
              <w:spacing w:after="0"/>
              <w:ind w:left="99"/>
              <w:rPr>
                <w:noProof/>
              </w:rPr>
            </w:pPr>
          </w:p>
        </w:tc>
      </w:tr>
      <w:tr w:rsidR="00F05E35" w:rsidRPr="0070717E">
        <w:tblPrEx>
          <w:tblCellMar>
            <w:top w:w="0" w:type="dxa"/>
            <w:bottom w:w="0" w:type="dxa"/>
          </w:tblCellMar>
        </w:tblPrEx>
        <w:tc>
          <w:tcPr>
            <w:tcW w:w="2268" w:type="dxa"/>
            <w:gridSpan w:val="2"/>
            <w:tcBorders>
              <w:left w:val="single" w:sz="4" w:space="0" w:color="auto"/>
            </w:tcBorders>
          </w:tcPr>
          <w:p w:rsidR="00F05E35" w:rsidRPr="0070717E" w:rsidRDefault="00F05E35">
            <w:pPr>
              <w:pStyle w:val="CRCoverPage"/>
              <w:tabs>
                <w:tab w:val="right" w:pos="2184"/>
              </w:tabs>
              <w:spacing w:after="0"/>
              <w:rPr>
                <w:b/>
                <w:i/>
                <w:noProof/>
              </w:rPr>
            </w:pPr>
            <w:r w:rsidRPr="0070717E">
              <w:rPr>
                <w:b/>
                <w:i/>
                <w:noProof/>
              </w:rPr>
              <w:t>Other specs</w:t>
            </w:r>
            <w:r w:rsidRPr="0070717E">
              <w:rPr>
                <w:b/>
                <w:i/>
                <w:noProof/>
              </w:rPr>
              <w:tab/>
            </w:r>
            <w:commentRangeStart w:id="19"/>
            <w:r w:rsidRPr="0070717E">
              <w:rPr>
                <w:noProof/>
              </w:rPr>
              <w:sym w:font="Wingdings" w:char="F07A"/>
            </w:r>
            <w:commentRangeEnd w:id="19"/>
            <w:r w:rsidRPr="0070717E">
              <w:rPr>
                <w:rStyle w:val="CommentReference"/>
                <w:rFonts w:ascii="Times New Roman" w:hAnsi="Times New Roman"/>
                <w:noProof/>
                <w:vanish/>
                <w:sz w:val="2"/>
              </w:rPr>
              <w:commentReference w:id="19"/>
            </w:r>
          </w:p>
        </w:tc>
        <w:tc>
          <w:tcPr>
            <w:tcW w:w="284" w:type="dxa"/>
            <w:tcBorders>
              <w:top w:val="single" w:sz="4" w:space="0" w:color="auto"/>
              <w:left w:val="single" w:sz="4" w:space="0" w:color="auto"/>
              <w:bottom w:val="single" w:sz="4" w:space="0" w:color="auto"/>
            </w:tcBorders>
            <w:shd w:val="pct25" w:color="FFFF00" w:fill="auto"/>
          </w:tcPr>
          <w:p w:rsidR="00F05E35" w:rsidRPr="0070717E" w:rsidRDefault="00F05E35">
            <w:pPr>
              <w:pStyle w:val="CRCoverPage"/>
              <w:spacing w:after="0"/>
              <w:jc w:val="center"/>
              <w:rPr>
                <w:b/>
                <w:caps/>
                <w:noProof/>
              </w:rPr>
            </w:pPr>
          </w:p>
        </w:tc>
        <w:tc>
          <w:tcPr>
            <w:tcW w:w="284" w:type="dxa"/>
            <w:tcBorders>
              <w:top w:val="single" w:sz="4" w:space="0" w:color="auto"/>
              <w:left w:val="single" w:sz="4" w:space="0" w:color="auto"/>
              <w:bottom w:val="single" w:sz="4" w:space="0" w:color="auto"/>
              <w:right w:val="single" w:sz="4" w:space="0" w:color="auto"/>
            </w:tcBorders>
            <w:shd w:val="pct30" w:color="FFFF00" w:fill="auto"/>
          </w:tcPr>
          <w:p w:rsidR="00F05E35" w:rsidRPr="0070717E" w:rsidRDefault="00F05E35">
            <w:pPr>
              <w:pStyle w:val="CRCoverPage"/>
              <w:spacing w:after="0"/>
              <w:jc w:val="center"/>
              <w:rPr>
                <w:b/>
                <w:caps/>
                <w:noProof/>
              </w:rPr>
            </w:pPr>
            <w:r w:rsidRPr="0070717E">
              <w:rPr>
                <w:b/>
                <w:caps/>
                <w:noProof/>
              </w:rPr>
              <w:t>X</w:t>
            </w:r>
          </w:p>
        </w:tc>
        <w:tc>
          <w:tcPr>
            <w:tcW w:w="2977" w:type="dxa"/>
            <w:gridSpan w:val="3"/>
          </w:tcPr>
          <w:p w:rsidR="00F05E35" w:rsidRPr="0070717E" w:rsidRDefault="00F05E35">
            <w:pPr>
              <w:pStyle w:val="CRCoverPage"/>
              <w:tabs>
                <w:tab w:val="right" w:pos="2893"/>
              </w:tabs>
              <w:spacing w:after="0"/>
              <w:rPr>
                <w:noProof/>
              </w:rPr>
            </w:pPr>
            <w:r w:rsidRPr="0070717E">
              <w:rPr>
                <w:noProof/>
              </w:rPr>
              <w:t xml:space="preserve"> Other core specifications</w:t>
            </w:r>
            <w:r w:rsidRPr="0070717E">
              <w:rPr>
                <w:noProof/>
              </w:rPr>
              <w:tab/>
            </w:r>
            <w:commentRangeStart w:id="20"/>
            <w:r w:rsidRPr="0070717E">
              <w:rPr>
                <w:noProof/>
              </w:rPr>
              <w:sym w:font="Wingdings" w:char="F07A"/>
            </w:r>
            <w:commentRangeEnd w:id="20"/>
            <w:r w:rsidRPr="0070717E">
              <w:rPr>
                <w:rStyle w:val="CommentReference"/>
                <w:rFonts w:ascii="Times New Roman" w:hAnsi="Times New Roman"/>
                <w:noProof/>
                <w:vanish/>
                <w:sz w:val="2"/>
              </w:rPr>
              <w:commentReference w:id="20"/>
            </w:r>
          </w:p>
        </w:tc>
        <w:tc>
          <w:tcPr>
            <w:tcW w:w="3828" w:type="dxa"/>
            <w:gridSpan w:val="4"/>
            <w:tcBorders>
              <w:right w:val="single" w:sz="4" w:space="0" w:color="auto"/>
            </w:tcBorders>
            <w:shd w:val="pct30" w:color="FFFF00" w:fill="auto"/>
          </w:tcPr>
          <w:p w:rsidR="00F05E35" w:rsidRPr="0070717E" w:rsidRDefault="00F05E35">
            <w:pPr>
              <w:pStyle w:val="CRCoverPage"/>
              <w:spacing w:after="0"/>
              <w:ind w:left="99"/>
              <w:rPr>
                <w:noProof/>
              </w:rPr>
            </w:pPr>
            <w:r w:rsidRPr="0070717E">
              <w:rPr>
                <w:noProof/>
              </w:rPr>
              <w:t xml:space="preserve">TS/TR ... CR ... </w:t>
            </w:r>
          </w:p>
        </w:tc>
      </w:tr>
      <w:tr w:rsidR="00F05E35" w:rsidRPr="0070717E">
        <w:tblPrEx>
          <w:tblCellMar>
            <w:top w:w="0" w:type="dxa"/>
            <w:bottom w:w="0" w:type="dxa"/>
          </w:tblCellMar>
        </w:tblPrEx>
        <w:tc>
          <w:tcPr>
            <w:tcW w:w="2268" w:type="dxa"/>
            <w:gridSpan w:val="2"/>
            <w:tcBorders>
              <w:left w:val="single" w:sz="4" w:space="0" w:color="auto"/>
            </w:tcBorders>
          </w:tcPr>
          <w:p w:rsidR="00F05E35" w:rsidRPr="0070717E" w:rsidRDefault="00F05E35">
            <w:pPr>
              <w:pStyle w:val="CRCoverPage"/>
              <w:spacing w:after="0"/>
              <w:rPr>
                <w:b/>
                <w:i/>
                <w:noProof/>
              </w:rPr>
            </w:pPr>
            <w:r w:rsidRPr="0070717E">
              <w:rPr>
                <w:b/>
                <w:i/>
                <w:noProof/>
              </w:rPr>
              <w:t>affected:</w:t>
            </w:r>
          </w:p>
        </w:tc>
        <w:tc>
          <w:tcPr>
            <w:tcW w:w="284" w:type="dxa"/>
            <w:tcBorders>
              <w:top w:val="single" w:sz="4" w:space="0" w:color="auto"/>
              <w:left w:val="single" w:sz="4" w:space="0" w:color="auto"/>
              <w:bottom w:val="single" w:sz="4" w:space="0" w:color="auto"/>
            </w:tcBorders>
            <w:shd w:val="pct25" w:color="FFFF00" w:fill="auto"/>
          </w:tcPr>
          <w:p w:rsidR="00F05E35" w:rsidRPr="0070717E" w:rsidRDefault="00F05E35">
            <w:pPr>
              <w:pStyle w:val="CRCoverPage"/>
              <w:spacing w:after="0"/>
              <w:jc w:val="center"/>
              <w:rPr>
                <w:b/>
                <w:caps/>
                <w:noProof/>
              </w:rPr>
            </w:pPr>
          </w:p>
        </w:tc>
        <w:tc>
          <w:tcPr>
            <w:tcW w:w="284" w:type="dxa"/>
            <w:tcBorders>
              <w:top w:val="single" w:sz="4" w:space="0" w:color="auto"/>
              <w:left w:val="single" w:sz="4" w:space="0" w:color="auto"/>
              <w:bottom w:val="single" w:sz="4" w:space="0" w:color="auto"/>
              <w:right w:val="single" w:sz="4" w:space="0" w:color="auto"/>
            </w:tcBorders>
            <w:shd w:val="pct30" w:color="FFFF00" w:fill="auto"/>
          </w:tcPr>
          <w:p w:rsidR="00F05E35" w:rsidRPr="0070717E" w:rsidRDefault="00F05E35">
            <w:pPr>
              <w:pStyle w:val="CRCoverPage"/>
              <w:spacing w:after="0"/>
              <w:jc w:val="center"/>
              <w:rPr>
                <w:b/>
                <w:caps/>
                <w:noProof/>
              </w:rPr>
            </w:pPr>
            <w:r w:rsidRPr="0070717E">
              <w:rPr>
                <w:b/>
                <w:caps/>
                <w:noProof/>
              </w:rPr>
              <w:t>X</w:t>
            </w:r>
          </w:p>
        </w:tc>
        <w:tc>
          <w:tcPr>
            <w:tcW w:w="2977" w:type="dxa"/>
            <w:gridSpan w:val="3"/>
          </w:tcPr>
          <w:p w:rsidR="00F05E35" w:rsidRPr="0070717E" w:rsidRDefault="00F05E35">
            <w:pPr>
              <w:pStyle w:val="CRCoverPage"/>
              <w:spacing w:after="0"/>
              <w:rPr>
                <w:noProof/>
              </w:rPr>
            </w:pPr>
            <w:r w:rsidRPr="0070717E">
              <w:rPr>
                <w:noProof/>
              </w:rPr>
              <w:t xml:space="preserve"> Test specifications</w:t>
            </w:r>
          </w:p>
        </w:tc>
        <w:tc>
          <w:tcPr>
            <w:tcW w:w="3828" w:type="dxa"/>
            <w:gridSpan w:val="4"/>
            <w:tcBorders>
              <w:right w:val="single" w:sz="4" w:space="0" w:color="auto"/>
            </w:tcBorders>
            <w:shd w:val="pct30" w:color="FFFF00" w:fill="auto"/>
          </w:tcPr>
          <w:p w:rsidR="00F05E35" w:rsidRPr="0070717E" w:rsidRDefault="00F05E35">
            <w:pPr>
              <w:pStyle w:val="CRCoverPage"/>
              <w:spacing w:after="0"/>
              <w:ind w:left="99"/>
              <w:rPr>
                <w:noProof/>
              </w:rPr>
            </w:pPr>
            <w:r w:rsidRPr="0070717E">
              <w:rPr>
                <w:noProof/>
              </w:rPr>
              <w:t xml:space="preserve">TS/TR ... CR ... </w:t>
            </w:r>
          </w:p>
        </w:tc>
      </w:tr>
      <w:tr w:rsidR="00F05E35" w:rsidRPr="0070717E">
        <w:tblPrEx>
          <w:tblCellMar>
            <w:top w:w="0" w:type="dxa"/>
            <w:bottom w:w="0" w:type="dxa"/>
          </w:tblCellMar>
        </w:tblPrEx>
        <w:tc>
          <w:tcPr>
            <w:tcW w:w="2268" w:type="dxa"/>
            <w:gridSpan w:val="2"/>
            <w:tcBorders>
              <w:left w:val="single" w:sz="4" w:space="0" w:color="auto"/>
            </w:tcBorders>
          </w:tcPr>
          <w:p w:rsidR="00F05E35" w:rsidRPr="0070717E" w:rsidRDefault="00F05E35">
            <w:pPr>
              <w:pStyle w:val="CRCoverPage"/>
              <w:spacing w:after="0"/>
              <w:rPr>
                <w:b/>
                <w:i/>
                <w:noProof/>
              </w:rPr>
            </w:pPr>
            <w:r w:rsidRPr="0070717E">
              <w:rPr>
                <w:b/>
                <w:i/>
                <w:noProof/>
              </w:rPr>
              <w:t>(show related CRs)</w:t>
            </w:r>
          </w:p>
        </w:tc>
        <w:tc>
          <w:tcPr>
            <w:tcW w:w="284" w:type="dxa"/>
            <w:tcBorders>
              <w:top w:val="single" w:sz="4" w:space="0" w:color="auto"/>
              <w:left w:val="single" w:sz="4" w:space="0" w:color="auto"/>
              <w:bottom w:val="single" w:sz="4" w:space="0" w:color="auto"/>
            </w:tcBorders>
            <w:shd w:val="pct25" w:color="FFFF00" w:fill="auto"/>
          </w:tcPr>
          <w:p w:rsidR="00F05E35" w:rsidRPr="0070717E" w:rsidRDefault="00F05E35">
            <w:pPr>
              <w:pStyle w:val="CRCoverPage"/>
              <w:spacing w:after="0"/>
              <w:jc w:val="center"/>
              <w:rPr>
                <w:b/>
                <w:caps/>
                <w:noProof/>
              </w:rPr>
            </w:pPr>
          </w:p>
        </w:tc>
        <w:tc>
          <w:tcPr>
            <w:tcW w:w="284" w:type="dxa"/>
            <w:tcBorders>
              <w:top w:val="single" w:sz="4" w:space="0" w:color="auto"/>
              <w:left w:val="single" w:sz="4" w:space="0" w:color="auto"/>
              <w:bottom w:val="single" w:sz="4" w:space="0" w:color="auto"/>
              <w:right w:val="single" w:sz="4" w:space="0" w:color="auto"/>
            </w:tcBorders>
            <w:shd w:val="pct30" w:color="FFFF00" w:fill="auto"/>
          </w:tcPr>
          <w:p w:rsidR="00F05E35" w:rsidRPr="0070717E" w:rsidRDefault="00F05E35">
            <w:pPr>
              <w:pStyle w:val="CRCoverPage"/>
              <w:spacing w:after="0"/>
              <w:jc w:val="center"/>
              <w:rPr>
                <w:b/>
                <w:caps/>
                <w:noProof/>
              </w:rPr>
            </w:pPr>
            <w:r w:rsidRPr="0070717E">
              <w:rPr>
                <w:b/>
                <w:caps/>
                <w:noProof/>
              </w:rPr>
              <w:t>X</w:t>
            </w:r>
          </w:p>
        </w:tc>
        <w:tc>
          <w:tcPr>
            <w:tcW w:w="2977" w:type="dxa"/>
            <w:gridSpan w:val="3"/>
          </w:tcPr>
          <w:p w:rsidR="00F05E35" w:rsidRPr="0070717E" w:rsidRDefault="00F05E35">
            <w:pPr>
              <w:pStyle w:val="CRCoverPage"/>
              <w:spacing w:after="0"/>
              <w:rPr>
                <w:noProof/>
              </w:rPr>
            </w:pPr>
            <w:r w:rsidRPr="0070717E">
              <w:rPr>
                <w:noProof/>
              </w:rPr>
              <w:t xml:space="preserve"> O&amp;M Specifications</w:t>
            </w:r>
          </w:p>
        </w:tc>
        <w:tc>
          <w:tcPr>
            <w:tcW w:w="3828" w:type="dxa"/>
            <w:gridSpan w:val="4"/>
            <w:tcBorders>
              <w:right w:val="single" w:sz="4" w:space="0" w:color="auto"/>
            </w:tcBorders>
            <w:shd w:val="pct30" w:color="FFFF00" w:fill="auto"/>
          </w:tcPr>
          <w:p w:rsidR="00F05E35" w:rsidRPr="0070717E" w:rsidRDefault="00F05E35">
            <w:pPr>
              <w:pStyle w:val="CRCoverPage"/>
              <w:spacing w:after="0"/>
              <w:ind w:left="99"/>
              <w:rPr>
                <w:noProof/>
              </w:rPr>
            </w:pPr>
            <w:r w:rsidRPr="0070717E">
              <w:rPr>
                <w:noProof/>
              </w:rPr>
              <w:t xml:space="preserve">TS/TR ... CR ... </w:t>
            </w:r>
          </w:p>
        </w:tc>
      </w:tr>
      <w:tr w:rsidR="00F05E35" w:rsidRPr="0070717E">
        <w:tblPrEx>
          <w:tblCellMar>
            <w:top w:w="0" w:type="dxa"/>
            <w:bottom w:w="0" w:type="dxa"/>
          </w:tblCellMar>
        </w:tblPrEx>
        <w:tc>
          <w:tcPr>
            <w:tcW w:w="2268" w:type="dxa"/>
            <w:gridSpan w:val="2"/>
            <w:tcBorders>
              <w:left w:val="single" w:sz="4" w:space="0" w:color="auto"/>
            </w:tcBorders>
          </w:tcPr>
          <w:p w:rsidR="00F05E35" w:rsidRPr="0070717E" w:rsidRDefault="00F05E35">
            <w:pPr>
              <w:pStyle w:val="CRCoverPage"/>
              <w:spacing w:after="0"/>
              <w:rPr>
                <w:b/>
                <w:i/>
                <w:noProof/>
              </w:rPr>
            </w:pPr>
          </w:p>
        </w:tc>
        <w:tc>
          <w:tcPr>
            <w:tcW w:w="7373" w:type="dxa"/>
            <w:gridSpan w:val="9"/>
            <w:tcBorders>
              <w:right w:val="single" w:sz="4" w:space="0" w:color="auto"/>
            </w:tcBorders>
          </w:tcPr>
          <w:p w:rsidR="00F05E35" w:rsidRPr="0070717E" w:rsidRDefault="00F05E35">
            <w:pPr>
              <w:pStyle w:val="CRCoverPage"/>
              <w:spacing w:after="0"/>
              <w:rPr>
                <w:noProof/>
              </w:rPr>
            </w:pPr>
          </w:p>
        </w:tc>
      </w:tr>
      <w:tr w:rsidR="00F05E35" w:rsidRPr="0070717E">
        <w:tblPrEx>
          <w:tblCellMar>
            <w:top w:w="0" w:type="dxa"/>
            <w:bottom w:w="0" w:type="dxa"/>
          </w:tblCellMar>
        </w:tblPrEx>
        <w:tc>
          <w:tcPr>
            <w:tcW w:w="2268" w:type="dxa"/>
            <w:gridSpan w:val="2"/>
            <w:tcBorders>
              <w:left w:val="single" w:sz="4" w:space="0" w:color="auto"/>
              <w:bottom w:val="single" w:sz="4" w:space="0" w:color="auto"/>
            </w:tcBorders>
          </w:tcPr>
          <w:p w:rsidR="00F05E35" w:rsidRPr="0070717E" w:rsidRDefault="00F05E35">
            <w:pPr>
              <w:pStyle w:val="CRCoverPage"/>
              <w:tabs>
                <w:tab w:val="right" w:pos="2184"/>
              </w:tabs>
              <w:spacing w:after="0"/>
              <w:rPr>
                <w:b/>
                <w:i/>
                <w:noProof/>
              </w:rPr>
            </w:pPr>
            <w:r w:rsidRPr="0070717E">
              <w:rPr>
                <w:b/>
                <w:i/>
                <w:noProof/>
              </w:rPr>
              <w:t>Other comments:</w:t>
            </w:r>
            <w:r w:rsidRPr="0070717E">
              <w:rPr>
                <w:b/>
                <w:i/>
                <w:noProof/>
              </w:rPr>
              <w:tab/>
            </w:r>
            <w:commentRangeStart w:id="21"/>
            <w:r w:rsidRPr="0070717E">
              <w:rPr>
                <w:noProof/>
              </w:rPr>
              <w:sym w:font="Wingdings" w:char="F07A"/>
            </w:r>
            <w:commentRangeEnd w:id="21"/>
            <w:r w:rsidRPr="0070717E">
              <w:rPr>
                <w:rStyle w:val="CommentReference"/>
                <w:rFonts w:ascii="Times New Roman" w:hAnsi="Times New Roman"/>
                <w:noProof/>
                <w:vanish/>
                <w:sz w:val="2"/>
              </w:rPr>
              <w:commentReference w:id="21"/>
            </w:r>
          </w:p>
        </w:tc>
        <w:tc>
          <w:tcPr>
            <w:tcW w:w="7373" w:type="dxa"/>
            <w:gridSpan w:val="9"/>
            <w:tcBorders>
              <w:bottom w:val="single" w:sz="4" w:space="0" w:color="auto"/>
              <w:right w:val="single" w:sz="4" w:space="0" w:color="auto"/>
            </w:tcBorders>
            <w:shd w:val="pct30" w:color="FFFF00" w:fill="auto"/>
          </w:tcPr>
          <w:p w:rsidR="00F05E35" w:rsidRPr="0070717E" w:rsidRDefault="00F05E35">
            <w:pPr>
              <w:pStyle w:val="CRCoverPage"/>
              <w:spacing w:after="0"/>
              <w:ind w:left="100"/>
              <w:rPr>
                <w:noProof/>
              </w:rPr>
            </w:pPr>
          </w:p>
        </w:tc>
      </w:tr>
    </w:tbl>
    <w:p w:rsidR="00F05E35" w:rsidRDefault="00F05E35">
      <w:pPr>
        <w:pStyle w:val="CRCoverPage"/>
        <w:spacing w:after="0"/>
        <w:rPr>
          <w:noProof/>
          <w:sz w:val="8"/>
          <w:szCs w:val="8"/>
        </w:rPr>
      </w:pPr>
    </w:p>
    <w:p w:rsidR="00F05E35" w:rsidRDefault="00F05E35">
      <w:pPr>
        <w:rPr>
          <w:noProof/>
        </w:rPr>
        <w:sectPr w:rsidR="00F05E35">
          <w:headerReference w:type="even" r:id="rId12"/>
          <w:footnotePr>
            <w:numRestart w:val="eachSect"/>
          </w:footnotePr>
          <w:pgSz w:w="11907" w:h="16840" w:code="9"/>
          <w:pgMar w:top="1418" w:right="1134" w:bottom="1134" w:left="1134" w:header="680" w:footer="567" w:gutter="0"/>
          <w:cols w:space="720"/>
        </w:sectPr>
      </w:pPr>
    </w:p>
    <w:p w:rsidR="00F05E35" w:rsidRPr="006B5418" w:rsidRDefault="00F05E35" w:rsidP="00E57301">
      <w:pPr>
        <w:rPr>
          <w:rFonts w:ascii="Arial" w:hAnsi="Arial" w:cs="Arial"/>
          <w:b/>
          <w:sz w:val="28"/>
          <w:szCs w:val="28"/>
          <w:lang w:val="en-US"/>
        </w:rPr>
      </w:pPr>
      <w:r w:rsidRPr="006B5418">
        <w:rPr>
          <w:rFonts w:ascii="Arial" w:hAnsi="Arial" w:cs="Arial"/>
          <w:b/>
          <w:sz w:val="28"/>
          <w:szCs w:val="28"/>
          <w:lang w:val="en-US"/>
        </w:rPr>
        <w:t>***</w:t>
      </w:r>
      <w:r>
        <w:rPr>
          <w:rFonts w:ascii="Arial" w:hAnsi="Arial" w:cs="Arial"/>
          <w:b/>
          <w:sz w:val="28"/>
          <w:szCs w:val="28"/>
          <w:lang w:val="en-US"/>
        </w:rPr>
        <w:t>****</w:t>
      </w:r>
    </w:p>
    <w:p w:rsidR="00F05E35" w:rsidRPr="006B5418" w:rsidRDefault="00F05E35" w:rsidP="00E57301">
      <w:pPr>
        <w:pBdr>
          <w:top w:val="single" w:sz="4" w:space="1" w:color="auto"/>
          <w:left w:val="single" w:sz="4" w:space="4" w:color="auto"/>
          <w:bottom w:val="single" w:sz="4" w:space="1" w:color="auto"/>
          <w:right w:val="single" w:sz="4" w:space="4" w:color="auto"/>
        </w:pBdr>
        <w:jc w:val="center"/>
        <w:rPr>
          <w:rFonts w:ascii="Arial" w:hAnsi="Arial" w:cs="Arial"/>
          <w:color w:val="0000FF"/>
          <w:sz w:val="28"/>
          <w:szCs w:val="28"/>
          <w:lang w:val="en-US"/>
        </w:rPr>
      </w:pPr>
      <w:r w:rsidRPr="006B5418">
        <w:rPr>
          <w:rFonts w:ascii="Arial" w:hAnsi="Arial" w:cs="Arial"/>
          <w:color w:val="0000FF"/>
          <w:sz w:val="28"/>
          <w:szCs w:val="28"/>
          <w:lang w:val="en-US"/>
        </w:rPr>
        <w:t>* * * First Change * * * *</w:t>
      </w:r>
    </w:p>
    <w:p w:rsidR="00F05E35" w:rsidRDefault="00F05E35" w:rsidP="00A32983">
      <w:pPr>
        <w:pStyle w:val="Heading3"/>
        <w:tabs>
          <w:tab w:val="left" w:pos="1140"/>
        </w:tabs>
        <w:overflowPunct w:val="0"/>
        <w:autoSpaceDE w:val="0"/>
        <w:autoSpaceDN w:val="0"/>
        <w:adjustRightInd w:val="0"/>
        <w:ind w:left="1140" w:hanging="1140"/>
        <w:textAlignment w:val="baseline"/>
      </w:pPr>
      <w:bookmarkStart w:id="22" w:name="_Toc304533493"/>
      <w:r>
        <w:t>2.11.9</w:t>
      </w:r>
      <w:r>
        <w:tab/>
        <w:t>Trace Reference 2</w:t>
      </w:r>
      <w:bookmarkEnd w:id="22"/>
    </w:p>
    <w:p w:rsidR="00F05E35" w:rsidRDefault="00F05E35" w:rsidP="00A32983">
      <w:r>
        <w:t xml:space="preserve">Trace reference 2 is defined in 3GPP TS 32.421 [65[ and in 3GPP TS 32.422 [64]. </w:t>
      </w:r>
    </w:p>
    <w:p w:rsidR="00F05E35" w:rsidRDefault="00F05E35" w:rsidP="00A32983">
      <w:bookmarkStart w:id="23" w:name="_Toc304533494"/>
      <w:r>
        <w:t xml:space="preserve">The Trace Reference 2 is permanent subscriber data and is conditionally stored in the HSS/HLR, VLR, SGSN, MME </w:t>
      </w:r>
      <w:ins w:id="24" w:author="159180" w:date="2012-10-31T09:11:00Z">
        <w:r>
          <w:rPr>
            <w:lang w:eastAsia="zh-CN"/>
          </w:rPr>
          <w:t xml:space="preserve">, SGW, PGW </w:t>
        </w:r>
      </w:ins>
      <w:r>
        <w:t>and 3GPP AAA Server.</w:t>
      </w:r>
    </w:p>
    <w:p w:rsidR="00F05E35" w:rsidRDefault="00F05E35" w:rsidP="00A32983">
      <w:pPr>
        <w:pStyle w:val="Heading3"/>
        <w:tabs>
          <w:tab w:val="left" w:pos="1140"/>
        </w:tabs>
        <w:overflowPunct w:val="0"/>
        <w:autoSpaceDE w:val="0"/>
        <w:autoSpaceDN w:val="0"/>
        <w:adjustRightInd w:val="0"/>
        <w:ind w:left="1140" w:hanging="1140"/>
        <w:textAlignment w:val="baseline"/>
      </w:pPr>
      <w:r>
        <w:t>2.11.10</w:t>
      </w:r>
      <w:r>
        <w:tab/>
        <w:t>Trace depth</w:t>
      </w:r>
      <w:bookmarkEnd w:id="23"/>
    </w:p>
    <w:p w:rsidR="00F05E35" w:rsidRDefault="00F05E35" w:rsidP="00A32983">
      <w:r>
        <w:t>The Trace depth is defined in 3GPP TS 32.422 [64].</w:t>
      </w:r>
    </w:p>
    <w:p w:rsidR="00F05E35" w:rsidRDefault="00F05E35" w:rsidP="00A32983">
      <w:bookmarkStart w:id="25" w:name="_Toc304533495"/>
      <w:r>
        <w:t>The Trace depth is permanent subscriber data and is conditionally stored in the HSS/HLR, VLR</w:t>
      </w:r>
      <w:ins w:id="26" w:author="159180" w:date="2012-10-31T09:12:00Z">
        <w:r>
          <w:rPr>
            <w:lang w:eastAsia="zh-CN"/>
          </w:rPr>
          <w:t>,</w:t>
        </w:r>
      </w:ins>
      <w:del w:id="27" w:author="159180" w:date="2012-10-31T09:12:00Z">
        <w:r w:rsidDel="007378C9">
          <w:delText xml:space="preserve"> and</w:delText>
        </w:r>
      </w:del>
      <w:r>
        <w:t xml:space="preserve"> SGSN</w:t>
      </w:r>
      <w:ins w:id="28" w:author="159180" w:date="2012-10-31T09:12:00Z">
        <w:r>
          <w:rPr>
            <w:lang w:eastAsia="zh-CN"/>
          </w:rPr>
          <w:t>,</w:t>
        </w:r>
      </w:ins>
      <w:r>
        <w:t xml:space="preserve"> MME</w:t>
      </w:r>
      <w:ins w:id="29" w:author="159180" w:date="2012-10-31T09:12:00Z">
        <w:r>
          <w:rPr>
            <w:lang w:eastAsia="zh-CN"/>
          </w:rPr>
          <w:t>,</w:t>
        </w:r>
      </w:ins>
      <w:r>
        <w:t xml:space="preserve"> </w:t>
      </w:r>
      <w:del w:id="30" w:author="159180" w:date="2012-10-31T09:12:00Z">
        <w:r w:rsidDel="007378C9">
          <w:delText xml:space="preserve">and </w:delText>
        </w:r>
      </w:del>
      <w:ins w:id="31" w:author="159180" w:date="2012-10-31T09:11:00Z">
        <w:r>
          <w:rPr>
            <w:lang w:eastAsia="zh-CN"/>
          </w:rPr>
          <w:t xml:space="preserve">SGW, PGW and 3GPP </w:t>
        </w:r>
      </w:ins>
      <w:r>
        <w:t>AAA Server.</w:t>
      </w:r>
    </w:p>
    <w:p w:rsidR="00F05E35" w:rsidRDefault="00F05E35" w:rsidP="00A32983">
      <w:pPr>
        <w:pStyle w:val="Heading3"/>
      </w:pPr>
      <w:r>
        <w:t>2.11.11</w:t>
      </w:r>
      <w:r>
        <w:tab/>
        <w:t>List of NE types to trace</w:t>
      </w:r>
      <w:bookmarkEnd w:id="25"/>
    </w:p>
    <w:p w:rsidR="00F05E35" w:rsidRDefault="00F05E35" w:rsidP="00A32983">
      <w:r>
        <w:t>The List of NE types to trace is deinfed in 3GPP TS 32.422 [64].</w:t>
      </w:r>
    </w:p>
    <w:p w:rsidR="00F05E35" w:rsidRDefault="00F05E35" w:rsidP="00A32983">
      <w:bookmarkStart w:id="32" w:name="_Toc304533496"/>
      <w:r>
        <w:t>The List of NE types to trace is permanent subscriber data and is conditionally stored in the HSS/HLR, VLR</w:t>
      </w:r>
      <w:ins w:id="33" w:author="159180" w:date="2012-10-31T09:12:00Z">
        <w:r>
          <w:rPr>
            <w:lang w:eastAsia="zh-CN"/>
          </w:rPr>
          <w:t>,</w:t>
        </w:r>
      </w:ins>
      <w:r>
        <w:t xml:space="preserve"> SGSN, MME and 3GPP AAA Server.</w:t>
      </w:r>
    </w:p>
    <w:p w:rsidR="00F05E35" w:rsidRDefault="00F05E35" w:rsidP="00A32983">
      <w:pPr>
        <w:pStyle w:val="Heading3"/>
        <w:tabs>
          <w:tab w:val="left" w:pos="1140"/>
        </w:tabs>
        <w:overflowPunct w:val="0"/>
        <w:autoSpaceDE w:val="0"/>
        <w:autoSpaceDN w:val="0"/>
        <w:adjustRightInd w:val="0"/>
        <w:ind w:left="1140" w:hanging="1140"/>
        <w:textAlignment w:val="baseline"/>
      </w:pPr>
      <w:r>
        <w:t>2.11.12</w:t>
      </w:r>
      <w:r>
        <w:tab/>
        <w:t>Triggering events</w:t>
      </w:r>
      <w:bookmarkEnd w:id="32"/>
    </w:p>
    <w:p w:rsidR="00F05E35" w:rsidRDefault="00F05E35" w:rsidP="00A32983">
      <w:r>
        <w:t>The Triggering event is defined in 3GPP TS 32.422 [64].</w:t>
      </w:r>
    </w:p>
    <w:p w:rsidR="00F05E35" w:rsidRDefault="00F05E35" w:rsidP="00A32983">
      <w:bookmarkStart w:id="34" w:name="_Toc304533497"/>
      <w:r>
        <w:t>The Triggering event is permanent subscriber data and is conditionally stored in the HSS/HLR, VLR</w:t>
      </w:r>
      <w:del w:id="35" w:author="159180" w:date="2012-10-31T09:13:00Z">
        <w:r w:rsidDel="00DB59A0">
          <w:delText xml:space="preserve"> </w:delText>
        </w:r>
      </w:del>
      <w:ins w:id="36" w:author="159180" w:date="2012-10-31T09:13:00Z">
        <w:r>
          <w:rPr>
            <w:lang w:eastAsia="zh-CN"/>
          </w:rPr>
          <w:t xml:space="preserve">, </w:t>
        </w:r>
      </w:ins>
      <w:r>
        <w:t>SGSN, MME</w:t>
      </w:r>
      <w:ins w:id="37" w:author="159180" w:date="2012-10-31T09:13:00Z">
        <w:r>
          <w:rPr>
            <w:lang w:eastAsia="zh-CN"/>
          </w:rPr>
          <w:t>, SGW, PGW</w:t>
        </w:r>
      </w:ins>
      <w:r>
        <w:t xml:space="preserve"> and</w:t>
      </w:r>
      <w:ins w:id="38" w:author="159180" w:date="2012-10-31T09:13:00Z">
        <w:r>
          <w:rPr>
            <w:lang w:eastAsia="zh-CN"/>
          </w:rPr>
          <w:t xml:space="preserve"> 3GPP</w:t>
        </w:r>
      </w:ins>
      <w:r>
        <w:t xml:space="preserve"> AAA Server.</w:t>
      </w:r>
    </w:p>
    <w:p w:rsidR="00F05E35" w:rsidRDefault="00F05E35" w:rsidP="00A32983">
      <w:pPr>
        <w:pStyle w:val="Heading3"/>
      </w:pPr>
      <w:r>
        <w:t>2.11.13</w:t>
      </w:r>
      <w:r>
        <w:tab/>
        <w:t>List of interfaces to trace</w:t>
      </w:r>
      <w:bookmarkEnd w:id="34"/>
    </w:p>
    <w:p w:rsidR="00F05E35" w:rsidRDefault="00F05E35" w:rsidP="00A32983">
      <w:r>
        <w:t>The List of interfaces to trace is defined in 3GPP TS 32.422 [64].</w:t>
      </w:r>
    </w:p>
    <w:p w:rsidR="00F05E35" w:rsidRDefault="00F05E35" w:rsidP="00A32983">
      <w:bookmarkStart w:id="39" w:name="_Toc304533498"/>
      <w:r>
        <w:t xml:space="preserve">The List of interfaces to trace is permanent subscriber data and is conditionally stored in the </w:t>
      </w:r>
      <w:ins w:id="40" w:author="159180" w:date="2012-10-31T09:13:00Z">
        <w:r>
          <w:rPr>
            <w:lang w:eastAsia="zh-CN"/>
          </w:rPr>
          <w:t>HSS/</w:t>
        </w:r>
      </w:ins>
      <w:r>
        <w:t xml:space="preserve">HLR, VLR, </w:t>
      </w:r>
      <w:del w:id="41" w:author="159180" w:date="2012-10-31T09:13:00Z">
        <w:r w:rsidDel="007378C9">
          <w:delText xml:space="preserve"> </w:delText>
        </w:r>
      </w:del>
      <w:r>
        <w:t>SGSN, MME</w:t>
      </w:r>
      <w:ins w:id="42" w:author="159180" w:date="2012-10-31T09:13:00Z">
        <w:r>
          <w:rPr>
            <w:lang w:eastAsia="zh-CN"/>
          </w:rPr>
          <w:t>, SGW, PGW</w:t>
        </w:r>
      </w:ins>
      <w:r>
        <w:t xml:space="preserve"> and </w:t>
      </w:r>
      <w:ins w:id="43" w:author="159180" w:date="2012-10-31T09:13:00Z">
        <w:r>
          <w:rPr>
            <w:lang w:eastAsia="zh-CN"/>
          </w:rPr>
          <w:t xml:space="preserve">3GPP </w:t>
        </w:r>
      </w:ins>
      <w:r>
        <w:t>AAA Server.</w:t>
      </w:r>
    </w:p>
    <w:p w:rsidR="00F05E35" w:rsidRDefault="00F05E35" w:rsidP="00A32983">
      <w:pPr>
        <w:pStyle w:val="Heading3"/>
      </w:pPr>
      <w:r>
        <w:t>2.11.14</w:t>
      </w:r>
      <w:r>
        <w:tab/>
        <w:t>IP address of Trace Collection Entity</w:t>
      </w:r>
      <w:bookmarkEnd w:id="39"/>
    </w:p>
    <w:p w:rsidR="00F05E35" w:rsidRDefault="00F05E35" w:rsidP="00A32983">
      <w:r>
        <w:t>The IP address of Trace Collection Entity is defined in 3GPP TS 32.422 [64].</w:t>
      </w:r>
    </w:p>
    <w:p w:rsidR="00F05E35" w:rsidRPr="00422F61" w:rsidRDefault="00F05E35" w:rsidP="00A32983">
      <w:r>
        <w:t>The IP address of Trace Collection Entity is permanent subscriber data and is conditionally stored in the HSS/HLR, VLR, SGSN, MME</w:t>
      </w:r>
      <w:ins w:id="44" w:author="159180" w:date="2012-10-31T09:13:00Z">
        <w:r>
          <w:rPr>
            <w:lang w:eastAsia="zh-CN"/>
          </w:rPr>
          <w:t>, SGW, PGW</w:t>
        </w:r>
      </w:ins>
      <w:r>
        <w:t xml:space="preserve"> and 3GPP AAA Server </w:t>
      </w:r>
    </w:p>
    <w:p w:rsidR="00F05E35" w:rsidRPr="00A32983" w:rsidRDefault="00F05E35" w:rsidP="00A32983">
      <w:pPr>
        <w:rPr>
          <w:lang w:eastAsia="zh-CN"/>
        </w:rPr>
      </w:pPr>
    </w:p>
    <w:p w:rsidR="00F05E35" w:rsidRPr="006B5418" w:rsidRDefault="00F05E35" w:rsidP="00E57301">
      <w:pPr>
        <w:pBdr>
          <w:top w:val="single" w:sz="4" w:space="1" w:color="auto"/>
          <w:left w:val="single" w:sz="4" w:space="4" w:color="auto"/>
          <w:bottom w:val="single" w:sz="4" w:space="1" w:color="auto"/>
          <w:right w:val="single" w:sz="4" w:space="4" w:color="auto"/>
        </w:pBdr>
        <w:jc w:val="center"/>
        <w:rPr>
          <w:rFonts w:ascii="Arial" w:hAnsi="Arial" w:cs="Arial"/>
          <w:color w:val="0000FF"/>
          <w:sz w:val="28"/>
          <w:szCs w:val="28"/>
          <w:lang w:val="en-US"/>
        </w:rPr>
      </w:pPr>
      <w:r w:rsidRPr="006B5418">
        <w:rPr>
          <w:rFonts w:ascii="Arial" w:hAnsi="Arial" w:cs="Arial"/>
          <w:color w:val="0000FF"/>
          <w:sz w:val="28"/>
          <w:szCs w:val="28"/>
          <w:lang w:val="en-US"/>
        </w:rPr>
        <w:t>* * * Next Change * * * *</w:t>
      </w:r>
    </w:p>
    <w:p w:rsidR="00F05E35" w:rsidRPr="00437849" w:rsidRDefault="00F05E35" w:rsidP="00A32983">
      <w:pPr>
        <w:pStyle w:val="Heading2"/>
      </w:pPr>
      <w:bookmarkStart w:id="45" w:name="_Toc304533817"/>
      <w:r w:rsidRPr="00437849">
        <w:t>5.2</w:t>
      </w:r>
      <w:r>
        <w:t>A</w:t>
      </w:r>
      <w:r w:rsidRPr="00437849">
        <w:tab/>
      </w:r>
      <w:r>
        <w:rPr>
          <w:lang w:eastAsia="ja-JP"/>
        </w:rPr>
        <w:t>PS</w:t>
      </w:r>
      <w:r w:rsidRPr="00437849">
        <w:t xml:space="preserve"> Network Access Mode Storage</w:t>
      </w:r>
      <w:r>
        <w:rPr>
          <w:lang w:eastAsia="ja-JP"/>
        </w:rPr>
        <w:t xml:space="preserve"> (EPS)</w:t>
      </w:r>
      <w:bookmarkEnd w:id="45"/>
    </w:p>
    <w:p w:rsidR="00F05E35" w:rsidRPr="00437849" w:rsidRDefault="00F05E35" w:rsidP="00A32983">
      <w:pPr>
        <w:pStyle w:val="TH"/>
        <w:rPr>
          <w:lang w:eastAsia="ja-JP"/>
        </w:rPr>
      </w:pPr>
      <w:r w:rsidRPr="00437849">
        <w:t>Table 5.2</w:t>
      </w:r>
      <w:r>
        <w:t>A-1</w:t>
      </w:r>
      <w:r w:rsidRPr="00437849">
        <w:t xml:space="preserve">: Overview of data used for </w:t>
      </w:r>
      <w:r>
        <w:rPr>
          <w:lang w:eastAsia="ja-JP"/>
        </w:rPr>
        <w:t>PS</w:t>
      </w:r>
      <w:r w:rsidRPr="00437849">
        <w:t xml:space="preserve"> Network Access Mode</w:t>
      </w:r>
      <w:r>
        <w:rPr>
          <w:lang w:eastAsia="ja-JP"/>
        </w:rPr>
        <w:t xml:space="preserve"> (EPS 3GPP access)</w:t>
      </w:r>
    </w:p>
    <w:tbl>
      <w:tblPr>
        <w:tblW w:w="822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tblPr>
      <w:tblGrid>
        <w:gridCol w:w="2809"/>
        <w:gridCol w:w="984"/>
        <w:gridCol w:w="585"/>
        <w:gridCol w:w="683"/>
        <w:gridCol w:w="688"/>
        <w:gridCol w:w="558"/>
        <w:gridCol w:w="600"/>
        <w:gridCol w:w="600"/>
        <w:gridCol w:w="720"/>
      </w:tblGrid>
      <w:tr w:rsidR="00F05E35" w:rsidRPr="0070717E" w:rsidTr="0070717E">
        <w:tblPrEx>
          <w:tblCellMar>
            <w:top w:w="0" w:type="dxa"/>
            <w:bottom w:w="0" w:type="dxa"/>
          </w:tblCellMar>
        </w:tblPrEx>
        <w:trPr>
          <w:tblHeader/>
          <w:jc w:val="center"/>
        </w:trPr>
        <w:tc>
          <w:tcPr>
            <w:tcW w:w="2809" w:type="dxa"/>
            <w:tcBorders>
              <w:bottom w:val="single" w:sz="4" w:space="0" w:color="auto"/>
            </w:tcBorders>
          </w:tcPr>
          <w:p w:rsidR="00F05E35" w:rsidRPr="0070717E" w:rsidRDefault="00F05E35" w:rsidP="0070717E">
            <w:pPr>
              <w:pStyle w:val="TAH"/>
            </w:pPr>
            <w:r w:rsidRPr="0070717E">
              <w:t>PARAMETER</w:t>
            </w:r>
          </w:p>
        </w:tc>
        <w:tc>
          <w:tcPr>
            <w:tcW w:w="984" w:type="dxa"/>
            <w:tcBorders>
              <w:bottom w:val="single" w:sz="4" w:space="0" w:color="auto"/>
            </w:tcBorders>
          </w:tcPr>
          <w:p w:rsidR="00F05E35" w:rsidRPr="0070717E" w:rsidRDefault="00F05E35" w:rsidP="0070717E">
            <w:pPr>
              <w:pStyle w:val="TAH"/>
            </w:pPr>
            <w:r w:rsidRPr="0070717E">
              <w:t>Subclause</w:t>
            </w:r>
          </w:p>
        </w:tc>
        <w:tc>
          <w:tcPr>
            <w:tcW w:w="585" w:type="dxa"/>
            <w:tcBorders>
              <w:bottom w:val="single" w:sz="4" w:space="0" w:color="auto"/>
            </w:tcBorders>
          </w:tcPr>
          <w:p w:rsidR="00F05E35" w:rsidRPr="0070717E" w:rsidRDefault="00F05E35" w:rsidP="0070717E">
            <w:pPr>
              <w:pStyle w:val="TAH"/>
            </w:pPr>
            <w:r w:rsidRPr="0070717E">
              <w:t>HSS</w:t>
            </w:r>
          </w:p>
        </w:tc>
        <w:tc>
          <w:tcPr>
            <w:tcW w:w="683" w:type="dxa"/>
            <w:tcBorders>
              <w:bottom w:val="single" w:sz="4" w:space="0" w:color="auto"/>
            </w:tcBorders>
          </w:tcPr>
          <w:p w:rsidR="00F05E35" w:rsidRPr="0070717E" w:rsidRDefault="00F05E35" w:rsidP="0070717E">
            <w:pPr>
              <w:pStyle w:val="TAH"/>
            </w:pPr>
            <w:r w:rsidRPr="0070717E">
              <w:t xml:space="preserve">VLR </w:t>
            </w:r>
          </w:p>
          <w:p w:rsidR="00F05E35" w:rsidRPr="0070717E" w:rsidRDefault="00F05E35" w:rsidP="0070717E">
            <w:pPr>
              <w:pStyle w:val="TAH"/>
            </w:pPr>
            <w:r w:rsidRPr="0070717E">
              <w:t xml:space="preserve"> (see note3)</w:t>
            </w:r>
          </w:p>
        </w:tc>
        <w:tc>
          <w:tcPr>
            <w:tcW w:w="688" w:type="dxa"/>
            <w:tcBorders>
              <w:bottom w:val="single" w:sz="4" w:space="0" w:color="auto"/>
            </w:tcBorders>
          </w:tcPr>
          <w:p w:rsidR="00F05E35" w:rsidRPr="0070717E" w:rsidRDefault="00F05E35" w:rsidP="0070717E">
            <w:pPr>
              <w:pStyle w:val="TAH"/>
            </w:pPr>
            <w:r w:rsidRPr="0070717E">
              <w:t>S4-SGSN</w:t>
            </w:r>
          </w:p>
        </w:tc>
        <w:tc>
          <w:tcPr>
            <w:tcW w:w="558" w:type="dxa"/>
            <w:tcBorders>
              <w:bottom w:val="single" w:sz="4" w:space="0" w:color="auto"/>
            </w:tcBorders>
          </w:tcPr>
          <w:p w:rsidR="00F05E35" w:rsidRPr="0070717E" w:rsidRDefault="00F05E35" w:rsidP="0070717E">
            <w:pPr>
              <w:pStyle w:val="TAH"/>
            </w:pPr>
            <w:r w:rsidRPr="0070717E">
              <w:t>MME</w:t>
            </w:r>
          </w:p>
        </w:tc>
        <w:tc>
          <w:tcPr>
            <w:tcW w:w="600" w:type="dxa"/>
            <w:tcBorders>
              <w:bottom w:val="single" w:sz="4" w:space="0" w:color="auto"/>
            </w:tcBorders>
          </w:tcPr>
          <w:p w:rsidR="00F05E35" w:rsidRPr="0070717E" w:rsidRDefault="00F05E35" w:rsidP="0070717E">
            <w:pPr>
              <w:pStyle w:val="TAH"/>
            </w:pPr>
            <w:r w:rsidRPr="0070717E">
              <w:t>S-GW</w:t>
            </w:r>
          </w:p>
        </w:tc>
        <w:tc>
          <w:tcPr>
            <w:tcW w:w="600" w:type="dxa"/>
            <w:tcBorders>
              <w:bottom w:val="single" w:sz="4" w:space="0" w:color="auto"/>
            </w:tcBorders>
          </w:tcPr>
          <w:p w:rsidR="00F05E35" w:rsidRPr="0070717E" w:rsidRDefault="00F05E35" w:rsidP="0070717E">
            <w:pPr>
              <w:pStyle w:val="TAH"/>
            </w:pPr>
            <w:r w:rsidRPr="0070717E">
              <w:t>PDN-GW</w:t>
            </w:r>
          </w:p>
        </w:tc>
        <w:tc>
          <w:tcPr>
            <w:tcW w:w="720" w:type="dxa"/>
            <w:tcBorders>
              <w:bottom w:val="single" w:sz="4" w:space="0" w:color="auto"/>
            </w:tcBorders>
          </w:tcPr>
          <w:p w:rsidR="00F05E35" w:rsidRPr="0070717E" w:rsidRDefault="00F05E35" w:rsidP="0070717E">
            <w:pPr>
              <w:pStyle w:val="TAH"/>
            </w:pPr>
            <w:r w:rsidRPr="0070717E">
              <w:t>TYPE</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IMSI</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2.1.1.1</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rPr>
                <w:lang w:eastAsia="ja-JP"/>
              </w:rPr>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 xml:space="preserve"> C</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Network Access Mode</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2.1.1.2</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 (see note 1)</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IMSI Unauthenticated indicator</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2.1.1.3</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rPr>
                <w:lang w:eastAsia="ja-JP"/>
              </w:rPr>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t>International MS ISDN number</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2.1.2</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P-TMSI</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smartTag w:uri="urn:schemas-microsoft-com:office:smarttags" w:element="chsdate">
              <w:smartTagPr>
                <w:attr w:name="Year" w:val="1899"/>
                <w:attr w:name="Month" w:val="12"/>
                <w:attr w:name="Day" w:val="30"/>
                <w:attr w:name="IsLunarDate" w:val="False"/>
                <w:attr w:name="IsROCDate" w:val="False"/>
              </w:smartTagPr>
              <w:r w:rsidRPr="0070717E">
                <w:t>2.1.5</w:t>
              </w:r>
            </w:smartTag>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rPr>
                <w:lang w:eastAsia="zh-CN"/>
              </w:rPr>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zh-CN"/>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TLLI</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smartTag w:uri="urn:schemas-microsoft-com:office:smarttags" w:element="chsdate">
              <w:smartTagPr>
                <w:attr w:name="Year" w:val="1899"/>
                <w:attr w:name="Month" w:val="12"/>
                <w:attr w:name="Day" w:val="30"/>
                <w:attr w:name="IsLunarDate" w:val="False"/>
                <w:attr w:name="IsROCDate" w:val="False"/>
              </w:smartTagPr>
              <w:r w:rsidRPr="0070717E">
                <w:t>2.1.</w:t>
              </w:r>
              <w:r w:rsidRPr="0070717E">
                <w:rPr>
                  <w:lang w:eastAsia="zh-CN"/>
                </w:rPr>
                <w:t>6</w:t>
              </w:r>
            </w:smartTag>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rPr>
                <w:lang w:eastAsia="zh-CN"/>
              </w:rPr>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zh-CN"/>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Random TLLI</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t>2.1.</w:t>
            </w:r>
            <w:r w:rsidRPr="0070717E">
              <w:rPr>
                <w:lang w:eastAsia="zh-CN"/>
              </w:rPr>
              <w:t>7</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rPr>
                <w:lang w:eastAsia="zh-CN"/>
              </w:rPr>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zh-CN"/>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IMEI</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2.1.9</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 xml:space="preserve"> 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 xml:space="preserve"> C</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IMEISV</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smartTag w:uri="urn:schemas-microsoft-com:office:smarttags" w:element="chsdate">
              <w:smartTagPr>
                <w:attr w:name="Year" w:val="1899"/>
                <w:attr w:name="Month" w:val="12"/>
                <w:attr w:name="Day" w:val="30"/>
                <w:attr w:name="IsLunarDate" w:val="False"/>
                <w:attr w:name="IsROCDate" w:val="False"/>
              </w:smartTagPr>
              <w:r w:rsidRPr="0070717E">
                <w:t>2.</w:t>
              </w:r>
              <w:r w:rsidRPr="0070717E">
                <w:rPr>
                  <w:lang w:eastAsia="zh-CN"/>
                </w:rPr>
                <w:t>2.3</w:t>
              </w:r>
            </w:smartTag>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rPr>
                <w:lang w:eastAsia="zh-CN"/>
              </w:rPr>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rPr>
                <w:lang w:eastAsia="zh-CN"/>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zh-CN"/>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RAND/SRES and Kc</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2.3.1</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val="de-DE" w:eastAsia="ja-JP"/>
              </w:rPr>
            </w:pPr>
            <w:r w:rsidRPr="0070717E">
              <w:rPr>
                <w:lang w:val="de-DE" w:eastAsia="ja-JP"/>
              </w:rPr>
              <w:t>RAND, XRES, CK, IK, AUTN</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2.3.2</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RAND, XRES, KASME, AUTN</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2.3.2</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t>Ciphering Key Sequence Number</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smartTag w:uri="urn:schemas-microsoft-com:office:smarttags" w:element="chsdate">
              <w:smartTagPr>
                <w:attr w:name="Year" w:val="1899"/>
                <w:attr w:name="Month" w:val="12"/>
                <w:attr w:name="Day" w:val="30"/>
                <w:attr w:name="IsLunarDate" w:val="False"/>
                <w:attr w:name="IsROCDate" w:val="False"/>
              </w:smartTagPr>
              <w:r w:rsidRPr="0070717E">
                <w:t>2.</w:t>
              </w:r>
              <w:r w:rsidRPr="0070717E">
                <w:rPr>
                  <w:lang w:eastAsia="zh-CN"/>
                </w:rPr>
                <w:t>3.3</w:t>
              </w:r>
            </w:smartTag>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rPr>
                <w:lang w:eastAsia="zh-CN"/>
              </w:rPr>
              <w:t>M</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zh-CN"/>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t>Key Set Identifier (KSI)</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smartTag w:uri="urn:schemas-microsoft-com:office:smarttags" w:element="chsdate">
              <w:smartTagPr>
                <w:attr w:name="Year" w:val="1899"/>
                <w:attr w:name="Month" w:val="12"/>
                <w:attr w:name="Day" w:val="30"/>
                <w:attr w:name="IsLunarDate" w:val="False"/>
                <w:attr w:name="IsROCDate" w:val="False"/>
              </w:smartTagPr>
              <w:r w:rsidRPr="0070717E">
                <w:t>2.</w:t>
              </w:r>
              <w:r w:rsidRPr="0070717E">
                <w:rPr>
                  <w:lang w:eastAsia="zh-CN"/>
                </w:rPr>
                <w:t>3.4</w:t>
              </w:r>
            </w:smartTag>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rPr>
                <w:lang w:eastAsia="zh-CN"/>
              </w:rPr>
              <w:t>M</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zh-CN"/>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t>KSI</w:t>
            </w:r>
            <w:r w:rsidRPr="0070717E">
              <w:rPr>
                <w:sz w:val="22"/>
                <w:szCs w:val="22"/>
                <w:vertAlign w:val="subscript"/>
              </w:rPr>
              <w:t>ASME</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2.3.4</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F05E35">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809" w:type="dxa"/>
          </w:tcPr>
          <w:p w:rsidR="00F05E35" w:rsidRPr="0070717E" w:rsidRDefault="00F05E35" w:rsidP="0070717E">
            <w:pPr>
              <w:pStyle w:val="TAL"/>
            </w:pPr>
            <w:r w:rsidRPr="0070717E">
              <w:t>Selected Ciphering Algorithm</w:t>
            </w:r>
          </w:p>
        </w:tc>
        <w:tc>
          <w:tcPr>
            <w:tcW w:w="984" w:type="dxa"/>
          </w:tcPr>
          <w:p w:rsidR="00F05E35" w:rsidRPr="0070717E" w:rsidRDefault="00F05E35" w:rsidP="0070717E">
            <w:pPr>
              <w:pStyle w:val="TAL"/>
              <w:rPr>
                <w:lang w:eastAsia="ja-JP"/>
              </w:rPr>
            </w:pPr>
            <w:smartTag w:uri="urn:schemas-microsoft-com:office:smarttags" w:element="chsdate">
              <w:smartTagPr>
                <w:attr w:name="Year" w:val="1899"/>
                <w:attr w:name="Month" w:val="12"/>
                <w:attr w:name="Day" w:val="30"/>
                <w:attr w:name="IsLunarDate" w:val="False"/>
                <w:attr w:name="IsROCDate" w:val="False"/>
              </w:smartTagPr>
              <w:r w:rsidRPr="0070717E">
                <w:t>2.</w:t>
              </w:r>
              <w:r w:rsidRPr="0070717E">
                <w:rPr>
                  <w:lang w:eastAsia="zh-CN"/>
                </w:rPr>
                <w:t>3.5</w:t>
              </w:r>
            </w:smartTag>
          </w:p>
        </w:tc>
        <w:tc>
          <w:tcPr>
            <w:tcW w:w="585" w:type="dxa"/>
          </w:tcPr>
          <w:p w:rsidR="00F05E35" w:rsidRPr="0070717E" w:rsidRDefault="00F05E35" w:rsidP="0070717E">
            <w:pPr>
              <w:pStyle w:val="TAC"/>
              <w:rPr>
                <w:lang w:eastAsia="ja-JP"/>
              </w:rPr>
            </w:pPr>
            <w:r w:rsidRPr="0070717E">
              <w:rPr>
                <w:lang w:eastAsia="zh-CN"/>
              </w:rPr>
              <w:t>-</w:t>
            </w:r>
          </w:p>
        </w:tc>
        <w:tc>
          <w:tcPr>
            <w:tcW w:w="683" w:type="dxa"/>
          </w:tcPr>
          <w:p w:rsidR="00F05E35" w:rsidRPr="0070717E" w:rsidRDefault="00F05E35" w:rsidP="0070717E">
            <w:pPr>
              <w:pStyle w:val="TAC"/>
            </w:pPr>
            <w:r w:rsidRPr="0070717E">
              <w:t>-</w:t>
            </w:r>
          </w:p>
        </w:tc>
        <w:tc>
          <w:tcPr>
            <w:tcW w:w="688" w:type="dxa"/>
          </w:tcPr>
          <w:p w:rsidR="00F05E35" w:rsidRPr="0070717E" w:rsidRDefault="00F05E35" w:rsidP="0070717E">
            <w:pPr>
              <w:pStyle w:val="TAC"/>
            </w:pPr>
            <w:r w:rsidRPr="0070717E">
              <w:rPr>
                <w:lang w:eastAsia="zh-CN"/>
              </w:rPr>
              <w:t>M</w:t>
            </w:r>
          </w:p>
        </w:tc>
        <w:tc>
          <w:tcPr>
            <w:tcW w:w="558" w:type="dxa"/>
          </w:tcPr>
          <w:p w:rsidR="00F05E35" w:rsidRPr="0070717E" w:rsidRDefault="00F05E35" w:rsidP="0070717E">
            <w:pPr>
              <w:pStyle w:val="TAC"/>
            </w:pPr>
            <w:r w:rsidRPr="0070717E">
              <w:rPr>
                <w:lang w:eastAsia="zh-CN"/>
              </w:rPr>
              <w:t>-</w:t>
            </w:r>
          </w:p>
        </w:tc>
        <w:tc>
          <w:tcPr>
            <w:tcW w:w="600" w:type="dxa"/>
          </w:tcPr>
          <w:p w:rsidR="00F05E35" w:rsidRPr="0070717E" w:rsidRDefault="00F05E35" w:rsidP="0070717E">
            <w:pPr>
              <w:pStyle w:val="TAC"/>
              <w:rPr>
                <w:lang w:eastAsia="ja-JP"/>
              </w:rPr>
            </w:pPr>
            <w:r w:rsidRPr="0070717E">
              <w:rPr>
                <w:lang w:eastAsia="zh-CN"/>
              </w:rPr>
              <w:t>-</w:t>
            </w:r>
          </w:p>
        </w:tc>
        <w:tc>
          <w:tcPr>
            <w:tcW w:w="600" w:type="dxa"/>
          </w:tcPr>
          <w:p w:rsidR="00F05E35" w:rsidRPr="0070717E" w:rsidRDefault="00F05E35" w:rsidP="0070717E">
            <w:pPr>
              <w:pStyle w:val="TAC"/>
              <w:rPr>
                <w:lang w:eastAsia="ja-JP"/>
              </w:rPr>
            </w:pPr>
            <w:r w:rsidRPr="0070717E">
              <w:rPr>
                <w:lang w:eastAsia="zh-CN"/>
              </w:rPr>
              <w:t>-</w:t>
            </w:r>
          </w:p>
        </w:tc>
        <w:tc>
          <w:tcPr>
            <w:tcW w:w="720" w:type="dxa"/>
          </w:tcPr>
          <w:p w:rsidR="00F05E35" w:rsidRPr="0070717E" w:rsidRDefault="00F05E35" w:rsidP="0070717E">
            <w:pPr>
              <w:pStyle w:val="TAC"/>
              <w:rPr>
                <w:lang w:eastAsia="ja-JP"/>
              </w:rPr>
            </w:pPr>
            <w:r w:rsidRPr="0070717E">
              <w:t>T</w:t>
            </w:r>
          </w:p>
        </w:tc>
      </w:tr>
      <w:tr w:rsidR="00F05E35" w:rsidRPr="0070717E" w:rsidTr="00F05E35">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809" w:type="dxa"/>
          </w:tcPr>
          <w:p w:rsidR="00F05E35" w:rsidRPr="0070717E" w:rsidRDefault="00F05E35" w:rsidP="0070717E">
            <w:pPr>
              <w:pStyle w:val="TAL"/>
            </w:pPr>
            <w:r w:rsidRPr="0070717E">
              <w:t>Current Kc</w:t>
            </w:r>
          </w:p>
        </w:tc>
        <w:tc>
          <w:tcPr>
            <w:tcW w:w="984" w:type="dxa"/>
          </w:tcPr>
          <w:p w:rsidR="00F05E35" w:rsidRPr="0070717E" w:rsidRDefault="00F05E35" w:rsidP="0070717E">
            <w:pPr>
              <w:pStyle w:val="TAL"/>
              <w:rPr>
                <w:lang w:eastAsia="ja-JP"/>
              </w:rPr>
            </w:pPr>
            <w:smartTag w:uri="urn:schemas-microsoft-com:office:smarttags" w:element="chsdate">
              <w:smartTagPr>
                <w:attr w:name="Year" w:val="1899"/>
                <w:attr w:name="Month" w:val="12"/>
                <w:attr w:name="Day" w:val="30"/>
                <w:attr w:name="IsLunarDate" w:val="False"/>
                <w:attr w:name="IsROCDate" w:val="False"/>
              </w:smartTagPr>
              <w:r w:rsidRPr="0070717E">
                <w:t>2.</w:t>
              </w:r>
              <w:r w:rsidRPr="0070717E">
                <w:rPr>
                  <w:lang w:eastAsia="zh-CN"/>
                </w:rPr>
                <w:t>3.6</w:t>
              </w:r>
            </w:smartTag>
          </w:p>
        </w:tc>
        <w:tc>
          <w:tcPr>
            <w:tcW w:w="585" w:type="dxa"/>
          </w:tcPr>
          <w:p w:rsidR="00F05E35" w:rsidRPr="0070717E" w:rsidRDefault="00F05E35" w:rsidP="0070717E">
            <w:pPr>
              <w:pStyle w:val="TAC"/>
              <w:rPr>
                <w:lang w:eastAsia="ja-JP"/>
              </w:rPr>
            </w:pPr>
            <w:r w:rsidRPr="0070717E">
              <w:rPr>
                <w:lang w:eastAsia="zh-CN"/>
              </w:rPr>
              <w:t>-</w:t>
            </w:r>
          </w:p>
        </w:tc>
        <w:tc>
          <w:tcPr>
            <w:tcW w:w="683" w:type="dxa"/>
          </w:tcPr>
          <w:p w:rsidR="00F05E35" w:rsidRPr="0070717E" w:rsidRDefault="00F05E35" w:rsidP="0070717E">
            <w:pPr>
              <w:pStyle w:val="TAC"/>
            </w:pPr>
            <w:r w:rsidRPr="0070717E">
              <w:t>-</w:t>
            </w:r>
          </w:p>
        </w:tc>
        <w:tc>
          <w:tcPr>
            <w:tcW w:w="688" w:type="dxa"/>
          </w:tcPr>
          <w:p w:rsidR="00F05E35" w:rsidRPr="0070717E" w:rsidRDefault="00F05E35" w:rsidP="0070717E">
            <w:pPr>
              <w:pStyle w:val="TAC"/>
            </w:pPr>
            <w:r w:rsidRPr="0070717E">
              <w:rPr>
                <w:lang w:eastAsia="zh-CN"/>
              </w:rPr>
              <w:t>M</w:t>
            </w:r>
          </w:p>
        </w:tc>
        <w:tc>
          <w:tcPr>
            <w:tcW w:w="558" w:type="dxa"/>
          </w:tcPr>
          <w:p w:rsidR="00F05E35" w:rsidRPr="0070717E" w:rsidRDefault="00F05E35" w:rsidP="0070717E">
            <w:pPr>
              <w:pStyle w:val="TAC"/>
            </w:pPr>
            <w:r w:rsidRPr="0070717E">
              <w:rPr>
                <w:lang w:eastAsia="zh-CN"/>
              </w:rPr>
              <w:t>-</w:t>
            </w:r>
          </w:p>
        </w:tc>
        <w:tc>
          <w:tcPr>
            <w:tcW w:w="600" w:type="dxa"/>
          </w:tcPr>
          <w:p w:rsidR="00F05E35" w:rsidRPr="0070717E" w:rsidRDefault="00F05E35" w:rsidP="0070717E">
            <w:pPr>
              <w:pStyle w:val="TAC"/>
              <w:rPr>
                <w:lang w:eastAsia="ja-JP"/>
              </w:rPr>
            </w:pPr>
            <w:r w:rsidRPr="0070717E">
              <w:rPr>
                <w:lang w:eastAsia="zh-CN"/>
              </w:rPr>
              <w:t>-</w:t>
            </w:r>
          </w:p>
        </w:tc>
        <w:tc>
          <w:tcPr>
            <w:tcW w:w="600" w:type="dxa"/>
          </w:tcPr>
          <w:p w:rsidR="00F05E35" w:rsidRPr="0070717E" w:rsidRDefault="00F05E35" w:rsidP="0070717E">
            <w:pPr>
              <w:pStyle w:val="TAC"/>
              <w:rPr>
                <w:lang w:eastAsia="ja-JP"/>
              </w:rPr>
            </w:pPr>
            <w:r w:rsidRPr="0070717E">
              <w:rPr>
                <w:lang w:eastAsia="zh-CN"/>
              </w:rPr>
              <w:t>-</w:t>
            </w:r>
          </w:p>
        </w:tc>
        <w:tc>
          <w:tcPr>
            <w:tcW w:w="720" w:type="dxa"/>
          </w:tcPr>
          <w:p w:rsidR="00F05E35" w:rsidRPr="0070717E" w:rsidRDefault="00F05E35" w:rsidP="0070717E">
            <w:pPr>
              <w:pStyle w:val="TAC"/>
              <w:rPr>
                <w:lang w:eastAsia="ja-JP"/>
              </w:rPr>
            </w:pPr>
            <w:r w:rsidRPr="0070717E">
              <w:t>T</w:t>
            </w:r>
          </w:p>
        </w:tc>
      </w:tr>
      <w:tr w:rsidR="00F05E35" w:rsidRPr="0070717E" w:rsidTr="00F05E35">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809" w:type="dxa"/>
          </w:tcPr>
          <w:p w:rsidR="00F05E35" w:rsidRPr="0070717E" w:rsidRDefault="00F05E35" w:rsidP="0070717E">
            <w:pPr>
              <w:pStyle w:val="TAL"/>
            </w:pPr>
            <w:r w:rsidRPr="0070717E">
              <w:t>P-TMSI Signature</w:t>
            </w:r>
          </w:p>
        </w:tc>
        <w:tc>
          <w:tcPr>
            <w:tcW w:w="984" w:type="dxa"/>
          </w:tcPr>
          <w:p w:rsidR="00F05E35" w:rsidRPr="0070717E" w:rsidRDefault="00F05E35" w:rsidP="0070717E">
            <w:pPr>
              <w:pStyle w:val="TAL"/>
              <w:rPr>
                <w:lang w:eastAsia="ja-JP"/>
              </w:rPr>
            </w:pPr>
            <w:smartTag w:uri="urn:schemas-microsoft-com:office:smarttags" w:element="chsdate">
              <w:smartTagPr>
                <w:attr w:name="Year" w:val="1899"/>
                <w:attr w:name="Month" w:val="12"/>
                <w:attr w:name="Day" w:val="30"/>
                <w:attr w:name="IsLunarDate" w:val="False"/>
                <w:attr w:name="IsROCDate" w:val="False"/>
              </w:smartTagPr>
              <w:r w:rsidRPr="0070717E">
                <w:t>2.</w:t>
              </w:r>
              <w:r w:rsidRPr="0070717E">
                <w:rPr>
                  <w:lang w:eastAsia="zh-CN"/>
                </w:rPr>
                <w:t>3.7</w:t>
              </w:r>
            </w:smartTag>
          </w:p>
        </w:tc>
        <w:tc>
          <w:tcPr>
            <w:tcW w:w="585" w:type="dxa"/>
          </w:tcPr>
          <w:p w:rsidR="00F05E35" w:rsidRPr="0070717E" w:rsidRDefault="00F05E35" w:rsidP="0070717E">
            <w:pPr>
              <w:pStyle w:val="TAC"/>
              <w:rPr>
                <w:lang w:eastAsia="ja-JP"/>
              </w:rPr>
            </w:pPr>
            <w:r w:rsidRPr="0070717E">
              <w:rPr>
                <w:lang w:eastAsia="zh-CN"/>
              </w:rPr>
              <w:t>-</w:t>
            </w:r>
          </w:p>
        </w:tc>
        <w:tc>
          <w:tcPr>
            <w:tcW w:w="683" w:type="dxa"/>
          </w:tcPr>
          <w:p w:rsidR="00F05E35" w:rsidRPr="0070717E" w:rsidRDefault="00F05E35" w:rsidP="0070717E">
            <w:pPr>
              <w:pStyle w:val="TAC"/>
            </w:pPr>
            <w:r w:rsidRPr="0070717E">
              <w:t>-</w:t>
            </w:r>
          </w:p>
        </w:tc>
        <w:tc>
          <w:tcPr>
            <w:tcW w:w="688" w:type="dxa"/>
          </w:tcPr>
          <w:p w:rsidR="00F05E35" w:rsidRPr="0070717E" w:rsidRDefault="00F05E35" w:rsidP="0070717E">
            <w:pPr>
              <w:pStyle w:val="TAC"/>
            </w:pPr>
            <w:r w:rsidRPr="0070717E">
              <w:rPr>
                <w:lang w:eastAsia="zh-CN"/>
              </w:rPr>
              <w:t>C</w:t>
            </w:r>
          </w:p>
        </w:tc>
        <w:tc>
          <w:tcPr>
            <w:tcW w:w="558" w:type="dxa"/>
          </w:tcPr>
          <w:p w:rsidR="00F05E35" w:rsidRPr="0070717E" w:rsidRDefault="00F05E35" w:rsidP="0070717E">
            <w:pPr>
              <w:pStyle w:val="TAC"/>
            </w:pPr>
            <w:r w:rsidRPr="0070717E">
              <w:rPr>
                <w:lang w:eastAsia="zh-CN"/>
              </w:rPr>
              <w:t>-</w:t>
            </w:r>
          </w:p>
        </w:tc>
        <w:tc>
          <w:tcPr>
            <w:tcW w:w="600" w:type="dxa"/>
          </w:tcPr>
          <w:p w:rsidR="00F05E35" w:rsidRPr="0070717E" w:rsidRDefault="00F05E35" w:rsidP="0070717E">
            <w:pPr>
              <w:pStyle w:val="TAC"/>
              <w:rPr>
                <w:lang w:eastAsia="ja-JP"/>
              </w:rPr>
            </w:pPr>
            <w:r w:rsidRPr="0070717E">
              <w:rPr>
                <w:lang w:eastAsia="zh-CN"/>
              </w:rPr>
              <w:t>-</w:t>
            </w:r>
          </w:p>
        </w:tc>
        <w:tc>
          <w:tcPr>
            <w:tcW w:w="600" w:type="dxa"/>
          </w:tcPr>
          <w:p w:rsidR="00F05E35" w:rsidRPr="0070717E" w:rsidRDefault="00F05E35" w:rsidP="0070717E">
            <w:pPr>
              <w:pStyle w:val="TAC"/>
              <w:rPr>
                <w:lang w:eastAsia="ja-JP"/>
              </w:rPr>
            </w:pPr>
            <w:r w:rsidRPr="0070717E">
              <w:rPr>
                <w:lang w:eastAsia="zh-CN"/>
              </w:rPr>
              <w:t>-</w:t>
            </w:r>
          </w:p>
        </w:tc>
        <w:tc>
          <w:tcPr>
            <w:tcW w:w="720" w:type="dxa"/>
          </w:tcPr>
          <w:p w:rsidR="00F05E35" w:rsidRPr="0070717E" w:rsidRDefault="00F05E35" w:rsidP="0070717E">
            <w:pPr>
              <w:pStyle w:val="TAC"/>
              <w:rPr>
                <w:lang w:eastAsia="ja-JP"/>
              </w:rPr>
            </w:pPr>
            <w:r w:rsidRPr="0070717E">
              <w:t>T</w:t>
            </w:r>
          </w:p>
        </w:tc>
      </w:tr>
      <w:tr w:rsidR="00F05E35" w:rsidRPr="0070717E" w:rsidTr="00F05E35">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809" w:type="dxa"/>
          </w:tcPr>
          <w:p w:rsidR="00F05E35" w:rsidRPr="0070717E" w:rsidRDefault="00F05E35" w:rsidP="0070717E">
            <w:pPr>
              <w:pStyle w:val="TAL"/>
            </w:pPr>
            <w:r w:rsidRPr="0070717E">
              <w:t>Routing Area Identity</w:t>
            </w:r>
          </w:p>
        </w:tc>
        <w:tc>
          <w:tcPr>
            <w:tcW w:w="984" w:type="dxa"/>
          </w:tcPr>
          <w:p w:rsidR="00F05E35" w:rsidRPr="0070717E" w:rsidRDefault="00F05E35" w:rsidP="0070717E">
            <w:pPr>
              <w:pStyle w:val="TAL"/>
              <w:rPr>
                <w:lang w:eastAsia="ja-JP"/>
              </w:rPr>
            </w:pPr>
            <w:smartTag w:uri="urn:schemas-microsoft-com:office:smarttags" w:element="chsdate">
              <w:smartTagPr>
                <w:attr w:name="Year" w:val="1899"/>
                <w:attr w:name="Month" w:val="12"/>
                <w:attr w:name="Day" w:val="30"/>
                <w:attr w:name="IsLunarDate" w:val="False"/>
                <w:attr w:name="IsROCDate" w:val="False"/>
              </w:smartTagPr>
              <w:r w:rsidRPr="0070717E">
                <w:t>2.</w:t>
              </w:r>
              <w:r w:rsidRPr="0070717E">
                <w:rPr>
                  <w:lang w:eastAsia="zh-CN"/>
                </w:rPr>
                <w:t>4.3</w:t>
              </w:r>
            </w:smartTag>
          </w:p>
        </w:tc>
        <w:tc>
          <w:tcPr>
            <w:tcW w:w="585" w:type="dxa"/>
          </w:tcPr>
          <w:p w:rsidR="00F05E35" w:rsidRPr="0070717E" w:rsidRDefault="00F05E35" w:rsidP="0070717E">
            <w:pPr>
              <w:pStyle w:val="TAC"/>
              <w:rPr>
                <w:lang w:eastAsia="ja-JP"/>
              </w:rPr>
            </w:pPr>
            <w:r w:rsidRPr="0070717E">
              <w:rPr>
                <w:lang w:eastAsia="zh-CN"/>
              </w:rPr>
              <w:t>-</w:t>
            </w:r>
          </w:p>
        </w:tc>
        <w:tc>
          <w:tcPr>
            <w:tcW w:w="683" w:type="dxa"/>
          </w:tcPr>
          <w:p w:rsidR="00F05E35" w:rsidRPr="0070717E" w:rsidRDefault="00F05E35" w:rsidP="0070717E">
            <w:pPr>
              <w:pStyle w:val="TAC"/>
            </w:pPr>
            <w:r w:rsidRPr="0070717E">
              <w:t>-</w:t>
            </w:r>
          </w:p>
        </w:tc>
        <w:tc>
          <w:tcPr>
            <w:tcW w:w="688" w:type="dxa"/>
          </w:tcPr>
          <w:p w:rsidR="00F05E35" w:rsidRPr="0070717E" w:rsidRDefault="00F05E35" w:rsidP="0070717E">
            <w:pPr>
              <w:pStyle w:val="TAC"/>
            </w:pPr>
            <w:r w:rsidRPr="0070717E">
              <w:rPr>
                <w:lang w:eastAsia="zh-CN"/>
              </w:rPr>
              <w:t>M</w:t>
            </w:r>
          </w:p>
        </w:tc>
        <w:tc>
          <w:tcPr>
            <w:tcW w:w="558" w:type="dxa"/>
          </w:tcPr>
          <w:p w:rsidR="00F05E35" w:rsidRPr="0070717E" w:rsidRDefault="00F05E35" w:rsidP="0070717E">
            <w:pPr>
              <w:pStyle w:val="TAC"/>
            </w:pPr>
            <w:r w:rsidRPr="0070717E">
              <w:rPr>
                <w:lang w:eastAsia="zh-CN"/>
              </w:rPr>
              <w:t>-</w:t>
            </w:r>
          </w:p>
        </w:tc>
        <w:tc>
          <w:tcPr>
            <w:tcW w:w="600" w:type="dxa"/>
          </w:tcPr>
          <w:p w:rsidR="00F05E35" w:rsidRPr="0070717E" w:rsidRDefault="00F05E35" w:rsidP="0070717E">
            <w:pPr>
              <w:pStyle w:val="TAC"/>
              <w:rPr>
                <w:lang w:eastAsia="ja-JP"/>
              </w:rPr>
            </w:pPr>
            <w:r w:rsidRPr="0070717E">
              <w:rPr>
                <w:lang w:eastAsia="zh-CN"/>
              </w:rPr>
              <w:t>-</w:t>
            </w:r>
          </w:p>
        </w:tc>
        <w:tc>
          <w:tcPr>
            <w:tcW w:w="600" w:type="dxa"/>
          </w:tcPr>
          <w:p w:rsidR="00F05E35" w:rsidRPr="0070717E" w:rsidRDefault="00F05E35" w:rsidP="0070717E">
            <w:pPr>
              <w:pStyle w:val="TAC"/>
              <w:rPr>
                <w:lang w:eastAsia="ja-JP"/>
              </w:rPr>
            </w:pPr>
            <w:r w:rsidRPr="0070717E">
              <w:rPr>
                <w:lang w:eastAsia="zh-CN"/>
              </w:rPr>
              <w:t>-</w:t>
            </w:r>
          </w:p>
        </w:tc>
        <w:tc>
          <w:tcPr>
            <w:tcW w:w="720" w:type="dxa"/>
          </w:tcPr>
          <w:p w:rsidR="00F05E35" w:rsidRPr="0070717E" w:rsidRDefault="00F05E35" w:rsidP="0070717E">
            <w:pPr>
              <w:pStyle w:val="TAC"/>
              <w:rPr>
                <w:lang w:eastAsia="ja-JP"/>
              </w:rPr>
            </w:pPr>
            <w:r w:rsidRPr="0070717E">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IWF number</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2.4.8.3</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RSZI Lists</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2.4.11.1</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Zone Code List</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2.4.11.2</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SGSN area restricted Flag</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2.4.14</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F05E35">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809" w:type="dxa"/>
          </w:tcPr>
          <w:p w:rsidR="00F05E35" w:rsidRPr="0070717E" w:rsidRDefault="00F05E35" w:rsidP="0070717E">
            <w:pPr>
              <w:pStyle w:val="TAL"/>
              <w:rPr>
                <w:lang w:eastAsia="ja-JP"/>
              </w:rPr>
            </w:pPr>
            <w:r w:rsidRPr="0070717E">
              <w:t>RA not allowed flag</w:t>
            </w:r>
          </w:p>
        </w:tc>
        <w:tc>
          <w:tcPr>
            <w:tcW w:w="984" w:type="dxa"/>
          </w:tcPr>
          <w:p w:rsidR="00F05E35" w:rsidRPr="0070717E" w:rsidRDefault="00F05E35" w:rsidP="0070717E">
            <w:pPr>
              <w:pStyle w:val="TAL"/>
              <w:rPr>
                <w:lang w:eastAsia="ja-JP"/>
              </w:rPr>
            </w:pPr>
            <w:smartTag w:uri="urn:schemas-microsoft-com:office:smarttags" w:element="chsdate">
              <w:smartTagPr>
                <w:attr w:name="Year" w:val="1899"/>
                <w:attr w:name="Month" w:val="12"/>
                <w:attr w:name="Day" w:val="30"/>
                <w:attr w:name="IsLunarDate" w:val="False"/>
                <w:attr w:name="IsROCDate" w:val="False"/>
              </w:smartTagPr>
              <w:r w:rsidRPr="0070717E">
                <w:t>2.</w:t>
              </w:r>
              <w:smartTag w:uri="urn:schemas-microsoft-com:office:smarttags" w:element="chmetcnv">
                <w:smartTagPr>
                  <w:attr w:name="UnitName" w:val="a"/>
                  <w:attr w:name="SourceValue" w:val="4.14"/>
                  <w:attr w:name="HasSpace" w:val="False"/>
                  <w:attr w:name="Negative" w:val="False"/>
                  <w:attr w:name="NumberType" w:val="1"/>
                  <w:attr w:name="TCSC" w:val="0"/>
                </w:smartTagPr>
                <w:r w:rsidRPr="0070717E">
                  <w:rPr>
                    <w:lang w:eastAsia="zh-CN"/>
                  </w:rPr>
                  <w:t>4.14a</w:t>
                </w:r>
              </w:smartTag>
            </w:smartTag>
          </w:p>
        </w:tc>
        <w:tc>
          <w:tcPr>
            <w:tcW w:w="585" w:type="dxa"/>
          </w:tcPr>
          <w:p w:rsidR="00F05E35" w:rsidRPr="0070717E" w:rsidRDefault="00F05E35" w:rsidP="0070717E">
            <w:pPr>
              <w:pStyle w:val="TAC"/>
              <w:rPr>
                <w:lang w:eastAsia="ja-JP"/>
              </w:rPr>
            </w:pPr>
            <w:r w:rsidRPr="0070717E">
              <w:rPr>
                <w:lang w:eastAsia="zh-CN"/>
              </w:rPr>
              <w:t>-</w:t>
            </w:r>
          </w:p>
        </w:tc>
        <w:tc>
          <w:tcPr>
            <w:tcW w:w="683" w:type="dxa"/>
          </w:tcPr>
          <w:p w:rsidR="00F05E35" w:rsidRPr="0070717E" w:rsidRDefault="00F05E35" w:rsidP="0070717E">
            <w:pPr>
              <w:pStyle w:val="TAC"/>
            </w:pPr>
            <w:r w:rsidRPr="0070717E">
              <w:t>-</w:t>
            </w:r>
          </w:p>
        </w:tc>
        <w:tc>
          <w:tcPr>
            <w:tcW w:w="688" w:type="dxa"/>
          </w:tcPr>
          <w:p w:rsidR="00F05E35" w:rsidRPr="0070717E" w:rsidRDefault="00F05E35" w:rsidP="0070717E">
            <w:pPr>
              <w:pStyle w:val="TAC"/>
            </w:pPr>
            <w:r w:rsidRPr="0070717E">
              <w:rPr>
                <w:lang w:eastAsia="zh-CN"/>
              </w:rPr>
              <w:t>M</w:t>
            </w:r>
          </w:p>
        </w:tc>
        <w:tc>
          <w:tcPr>
            <w:tcW w:w="558" w:type="dxa"/>
          </w:tcPr>
          <w:p w:rsidR="00F05E35" w:rsidRPr="0070717E" w:rsidRDefault="00F05E35" w:rsidP="0070717E">
            <w:pPr>
              <w:pStyle w:val="TAC"/>
            </w:pPr>
            <w:r w:rsidRPr="0070717E">
              <w:rPr>
                <w:lang w:eastAsia="zh-CN"/>
              </w:rPr>
              <w:t>-</w:t>
            </w:r>
          </w:p>
        </w:tc>
        <w:tc>
          <w:tcPr>
            <w:tcW w:w="600" w:type="dxa"/>
          </w:tcPr>
          <w:p w:rsidR="00F05E35" w:rsidRPr="0070717E" w:rsidRDefault="00F05E35" w:rsidP="0070717E">
            <w:pPr>
              <w:pStyle w:val="TAC"/>
              <w:rPr>
                <w:lang w:eastAsia="ja-JP"/>
              </w:rPr>
            </w:pPr>
            <w:r w:rsidRPr="0070717E">
              <w:rPr>
                <w:lang w:eastAsia="zh-CN"/>
              </w:rPr>
              <w:t>-</w:t>
            </w:r>
          </w:p>
        </w:tc>
        <w:tc>
          <w:tcPr>
            <w:tcW w:w="600" w:type="dxa"/>
          </w:tcPr>
          <w:p w:rsidR="00F05E35" w:rsidRPr="0070717E" w:rsidRDefault="00F05E35" w:rsidP="0070717E">
            <w:pPr>
              <w:pStyle w:val="TAC"/>
              <w:rPr>
                <w:lang w:eastAsia="ja-JP"/>
              </w:rPr>
            </w:pPr>
            <w:r w:rsidRPr="0070717E">
              <w:rPr>
                <w:lang w:eastAsia="zh-CN"/>
              </w:rPr>
              <w:t>-</w:t>
            </w:r>
          </w:p>
        </w:tc>
        <w:tc>
          <w:tcPr>
            <w:tcW w:w="720" w:type="dxa"/>
          </w:tcPr>
          <w:p w:rsidR="00F05E35" w:rsidRPr="0070717E" w:rsidRDefault="00F05E35" w:rsidP="0070717E">
            <w:pPr>
              <w:pStyle w:val="TAC"/>
              <w:rPr>
                <w:lang w:eastAsia="ja-JP"/>
              </w:rPr>
            </w:pPr>
            <w:r w:rsidRPr="0070717E">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TA not allowed flag</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2.4.14b</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Roaming Restricted in the SGSN due to unsupported feature</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2.4.15.3</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Roaming Restricted in the MME due to unsupported feature</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2.4.15.3a</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R"/>
              <w:jc w:val="left"/>
            </w:pPr>
            <w:r w:rsidRPr="0070717E">
              <w:t>Cell Global Identity</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R"/>
              <w:jc w:val="left"/>
            </w:pPr>
            <w:r w:rsidRPr="0070717E">
              <w:t>2.4.16</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R"/>
              <w:jc w:val="cente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R"/>
              <w:jc w:val="center"/>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R"/>
              <w:jc w:val="center"/>
            </w:pPr>
            <w:r w:rsidRPr="0070717E">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R"/>
              <w:jc w:val="center"/>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R"/>
              <w:jc w:val="cente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R"/>
              <w:jc w:val="cente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R"/>
              <w:jc w:val="center"/>
            </w:pPr>
            <w:r w:rsidRPr="0070717E">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Access Restriction Data</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2.4.18</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F05E35">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809" w:type="dxa"/>
          </w:tcPr>
          <w:p w:rsidR="00F05E35" w:rsidRPr="0070717E" w:rsidRDefault="00F05E35" w:rsidP="0070717E">
            <w:pPr>
              <w:pStyle w:val="TAL"/>
              <w:rPr>
                <w:lang w:eastAsia="ja-JP"/>
              </w:rPr>
            </w:pPr>
            <w:r w:rsidRPr="0070717E">
              <w:rPr>
                <w:lang w:eastAsia="ja-JP"/>
              </w:rPr>
              <w:t>Closed Subscriber Group Information</w:t>
            </w:r>
          </w:p>
        </w:tc>
        <w:tc>
          <w:tcPr>
            <w:tcW w:w="984" w:type="dxa"/>
          </w:tcPr>
          <w:p w:rsidR="00F05E35" w:rsidRPr="0070717E" w:rsidRDefault="00F05E35" w:rsidP="0070717E">
            <w:pPr>
              <w:pStyle w:val="TAL"/>
              <w:rPr>
                <w:lang w:eastAsia="ja-JP"/>
              </w:rPr>
            </w:pPr>
            <w:smartTag w:uri="urn:schemas-microsoft-com:office:smarttags" w:element="chsdate">
              <w:smartTagPr>
                <w:attr w:name="Year" w:val="1899"/>
                <w:attr w:name="Month" w:val="12"/>
                <w:attr w:name="Day" w:val="30"/>
                <w:attr w:name="IsLunarDate" w:val="False"/>
                <w:attr w:name="IsROCDate" w:val="False"/>
              </w:smartTagPr>
              <w:r w:rsidRPr="0070717E">
                <w:t>2.</w:t>
              </w:r>
              <w:r w:rsidRPr="0070717E">
                <w:rPr>
                  <w:lang w:eastAsia="zh-CN"/>
                </w:rPr>
                <w:t>4.22</w:t>
              </w:r>
            </w:smartTag>
          </w:p>
        </w:tc>
        <w:tc>
          <w:tcPr>
            <w:tcW w:w="585" w:type="dxa"/>
          </w:tcPr>
          <w:p w:rsidR="00F05E35" w:rsidRPr="0070717E" w:rsidRDefault="00F05E35" w:rsidP="0070717E">
            <w:pPr>
              <w:pStyle w:val="TAC"/>
              <w:rPr>
                <w:lang w:eastAsia="ja-JP"/>
              </w:rPr>
            </w:pPr>
            <w:r w:rsidRPr="0070717E">
              <w:rPr>
                <w:lang w:eastAsia="zh-CN"/>
              </w:rPr>
              <w:t>C</w:t>
            </w:r>
          </w:p>
        </w:tc>
        <w:tc>
          <w:tcPr>
            <w:tcW w:w="683" w:type="dxa"/>
          </w:tcPr>
          <w:p w:rsidR="00F05E35" w:rsidRPr="0070717E" w:rsidRDefault="00F05E35" w:rsidP="0070717E">
            <w:pPr>
              <w:pStyle w:val="TAC"/>
            </w:pPr>
            <w:r w:rsidRPr="0070717E">
              <w:rPr>
                <w:lang w:eastAsia="zh-CN"/>
              </w:rPr>
              <w:t>C</w:t>
            </w:r>
          </w:p>
        </w:tc>
        <w:tc>
          <w:tcPr>
            <w:tcW w:w="688" w:type="dxa"/>
          </w:tcPr>
          <w:p w:rsidR="00F05E35" w:rsidRPr="0070717E" w:rsidRDefault="00F05E35" w:rsidP="0070717E">
            <w:pPr>
              <w:pStyle w:val="TAC"/>
            </w:pPr>
            <w:r w:rsidRPr="0070717E">
              <w:rPr>
                <w:lang w:eastAsia="zh-CN"/>
              </w:rPr>
              <w:t>C</w:t>
            </w:r>
          </w:p>
        </w:tc>
        <w:tc>
          <w:tcPr>
            <w:tcW w:w="558" w:type="dxa"/>
          </w:tcPr>
          <w:p w:rsidR="00F05E35" w:rsidRPr="0070717E" w:rsidRDefault="00F05E35" w:rsidP="0070717E">
            <w:pPr>
              <w:pStyle w:val="TAC"/>
            </w:pPr>
            <w:r w:rsidRPr="0070717E">
              <w:rPr>
                <w:lang w:eastAsia="zh-CN"/>
              </w:rPr>
              <w:t>C</w:t>
            </w:r>
          </w:p>
        </w:tc>
        <w:tc>
          <w:tcPr>
            <w:tcW w:w="600" w:type="dxa"/>
          </w:tcPr>
          <w:p w:rsidR="00F05E35" w:rsidRPr="0070717E" w:rsidRDefault="00F05E35" w:rsidP="0070717E">
            <w:pPr>
              <w:pStyle w:val="TAC"/>
              <w:rPr>
                <w:lang w:eastAsia="ja-JP"/>
              </w:rPr>
            </w:pPr>
            <w:r w:rsidRPr="0070717E">
              <w:rPr>
                <w:lang w:eastAsia="zh-CN"/>
              </w:rPr>
              <w:t>-</w:t>
            </w:r>
          </w:p>
        </w:tc>
        <w:tc>
          <w:tcPr>
            <w:tcW w:w="600" w:type="dxa"/>
          </w:tcPr>
          <w:p w:rsidR="00F05E35" w:rsidRPr="0070717E" w:rsidRDefault="00F05E35" w:rsidP="0070717E">
            <w:pPr>
              <w:pStyle w:val="TAC"/>
              <w:rPr>
                <w:lang w:eastAsia="ja-JP"/>
              </w:rPr>
            </w:pPr>
            <w:r w:rsidRPr="0070717E">
              <w:rPr>
                <w:lang w:eastAsia="zh-CN"/>
              </w:rPr>
              <w:t>-</w:t>
            </w:r>
          </w:p>
        </w:tc>
        <w:tc>
          <w:tcPr>
            <w:tcW w:w="720" w:type="dxa"/>
          </w:tcPr>
          <w:p w:rsidR="00F05E35" w:rsidRPr="0070717E" w:rsidRDefault="00F05E35" w:rsidP="0070717E">
            <w:pPr>
              <w:pStyle w:val="TAC"/>
              <w:rPr>
                <w:lang w:eastAsia="ja-JP"/>
              </w:rPr>
            </w:pPr>
            <w:r w:rsidRPr="0070717E">
              <w:rPr>
                <w:lang w:eastAsia="zh-CN"/>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Subscriber Data Confirmed by HLR/HSS Indicator</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2.7.4.2</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Location Info Confirmed by HLR/HSS Indicator</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2.7.4.3</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MS purged for EPS flag</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2.7.6A</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URRP-MME</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2.7.9.1</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zh-CN"/>
              </w:rPr>
            </w:pPr>
            <w:r w:rsidRPr="0070717E">
              <w:rPr>
                <w:lang w:eastAsia="ja-JP"/>
              </w:rPr>
              <w:t>URRP-</w:t>
            </w:r>
            <w:r w:rsidRPr="0070717E">
              <w:rPr>
                <w:lang w:eastAsia="zh-CN"/>
              </w:rPr>
              <w:t>SGSN</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zh-CN"/>
              </w:rPr>
            </w:pPr>
            <w:r w:rsidRPr="0070717E">
              <w:rPr>
                <w:lang w:eastAsia="ja-JP"/>
              </w:rPr>
              <w:t>2.7.9.</w:t>
            </w:r>
            <w:r w:rsidRPr="0070717E">
              <w:rPr>
                <w:lang w:eastAsia="zh-CN"/>
              </w:rPr>
              <w:t>2</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Subscriber Status</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2.8.1</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t>Barring of outgoing calls</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smartTag w:uri="urn:schemas-microsoft-com:office:smarttags" w:element="chsdate">
              <w:smartTagPr>
                <w:attr w:name="IsROCDate" w:val="False"/>
                <w:attr w:name="IsLunarDate" w:val="False"/>
                <w:attr w:name="Day" w:val="30"/>
                <w:attr w:name="Month" w:val="12"/>
                <w:attr w:name="Year" w:val="1899"/>
              </w:smartTagPr>
              <w:r w:rsidRPr="0070717E">
                <w:t>2.8.2</w:t>
              </w:r>
            </w:smartTag>
            <w:r w:rsidRPr="0070717E">
              <w:t>.1</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t>Barring of roaming</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smartTag w:uri="urn:schemas-microsoft-com:office:smarttags" w:element="chsdate">
              <w:smartTagPr>
                <w:attr w:name="IsROCDate" w:val="False"/>
                <w:attr w:name="IsLunarDate" w:val="False"/>
                <w:attr w:name="Day" w:val="30"/>
                <w:attr w:name="Month" w:val="12"/>
                <w:attr w:name="Year" w:val="1899"/>
              </w:smartTagPr>
              <w:r w:rsidRPr="0070717E">
                <w:t>2.8.2</w:t>
              </w:r>
            </w:smartTag>
            <w:r w:rsidRPr="0070717E">
              <w:t>.3</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Barring of Packet Oriented Services</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2.8.2.8</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ODB PLMN-specific data</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2.8.3</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F05E35">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809" w:type="dxa"/>
          </w:tcPr>
          <w:p w:rsidR="00F05E35" w:rsidRPr="0070717E" w:rsidRDefault="00F05E35" w:rsidP="0070717E">
            <w:pPr>
              <w:pStyle w:val="TAL"/>
              <w:rPr>
                <w:lang w:eastAsia="ja-JP"/>
              </w:rPr>
            </w:pPr>
            <w:r w:rsidRPr="0070717E">
              <w:t>Trace Activated in SGSN</w:t>
            </w:r>
          </w:p>
        </w:tc>
        <w:tc>
          <w:tcPr>
            <w:tcW w:w="984" w:type="dxa"/>
          </w:tcPr>
          <w:p w:rsidR="00F05E35" w:rsidRPr="0070717E" w:rsidRDefault="00F05E35" w:rsidP="0070717E">
            <w:pPr>
              <w:pStyle w:val="TAL"/>
              <w:rPr>
                <w:lang w:eastAsia="ja-JP"/>
              </w:rPr>
            </w:pPr>
            <w:smartTag w:uri="urn:schemas-microsoft-com:office:smarttags" w:element="chsdate">
              <w:smartTagPr>
                <w:attr w:name="Year" w:val="1899"/>
                <w:attr w:name="Month" w:val="12"/>
                <w:attr w:name="Day" w:val="30"/>
                <w:attr w:name="IsLunarDate" w:val="False"/>
                <w:attr w:name="IsROCDate" w:val="False"/>
              </w:smartTagPr>
              <w:r w:rsidRPr="0070717E">
                <w:t>2.</w:t>
              </w:r>
              <w:r w:rsidRPr="0070717E">
                <w:rPr>
                  <w:lang w:eastAsia="zh-CN"/>
                </w:rPr>
                <w:t>11.7</w:t>
              </w:r>
            </w:smartTag>
          </w:p>
        </w:tc>
        <w:tc>
          <w:tcPr>
            <w:tcW w:w="585" w:type="dxa"/>
          </w:tcPr>
          <w:p w:rsidR="00F05E35" w:rsidRPr="0070717E" w:rsidRDefault="00F05E35" w:rsidP="0070717E">
            <w:pPr>
              <w:pStyle w:val="TAC"/>
              <w:rPr>
                <w:lang w:eastAsia="ja-JP"/>
              </w:rPr>
            </w:pPr>
            <w:r w:rsidRPr="0070717E">
              <w:rPr>
                <w:lang w:eastAsia="zh-CN"/>
              </w:rPr>
              <w:t>C</w:t>
            </w:r>
          </w:p>
        </w:tc>
        <w:tc>
          <w:tcPr>
            <w:tcW w:w="683" w:type="dxa"/>
          </w:tcPr>
          <w:p w:rsidR="00F05E35" w:rsidRPr="0070717E" w:rsidRDefault="00F05E35" w:rsidP="0070717E">
            <w:pPr>
              <w:pStyle w:val="TAC"/>
            </w:pPr>
            <w:r w:rsidRPr="0070717E">
              <w:rPr>
                <w:lang w:eastAsia="zh-CN"/>
              </w:rPr>
              <w:t>-</w:t>
            </w:r>
          </w:p>
        </w:tc>
        <w:tc>
          <w:tcPr>
            <w:tcW w:w="688" w:type="dxa"/>
          </w:tcPr>
          <w:p w:rsidR="00F05E35" w:rsidRPr="0070717E" w:rsidRDefault="00F05E35" w:rsidP="0070717E">
            <w:pPr>
              <w:pStyle w:val="TAC"/>
            </w:pPr>
            <w:r w:rsidRPr="0070717E">
              <w:rPr>
                <w:lang w:eastAsia="zh-CN"/>
              </w:rPr>
              <w:t>C</w:t>
            </w:r>
          </w:p>
        </w:tc>
        <w:tc>
          <w:tcPr>
            <w:tcW w:w="558" w:type="dxa"/>
          </w:tcPr>
          <w:p w:rsidR="00F05E35" w:rsidRPr="0070717E" w:rsidRDefault="00F05E35" w:rsidP="0070717E">
            <w:pPr>
              <w:pStyle w:val="TAC"/>
            </w:pPr>
            <w:r w:rsidRPr="0070717E">
              <w:rPr>
                <w:lang w:eastAsia="zh-CN"/>
              </w:rPr>
              <w:t>-</w:t>
            </w:r>
          </w:p>
        </w:tc>
        <w:tc>
          <w:tcPr>
            <w:tcW w:w="600" w:type="dxa"/>
          </w:tcPr>
          <w:p w:rsidR="00F05E35" w:rsidRPr="0070717E" w:rsidRDefault="00F05E35" w:rsidP="0070717E">
            <w:pPr>
              <w:pStyle w:val="TAC"/>
              <w:rPr>
                <w:lang w:eastAsia="ja-JP"/>
              </w:rPr>
            </w:pPr>
            <w:r w:rsidRPr="0070717E">
              <w:rPr>
                <w:lang w:eastAsia="zh-CN"/>
              </w:rPr>
              <w:t>-</w:t>
            </w:r>
          </w:p>
        </w:tc>
        <w:tc>
          <w:tcPr>
            <w:tcW w:w="600" w:type="dxa"/>
          </w:tcPr>
          <w:p w:rsidR="00F05E35" w:rsidRPr="0070717E" w:rsidRDefault="00F05E35" w:rsidP="0070717E">
            <w:pPr>
              <w:pStyle w:val="TAC"/>
              <w:rPr>
                <w:lang w:eastAsia="ja-JP"/>
              </w:rPr>
            </w:pPr>
            <w:r w:rsidRPr="0070717E">
              <w:rPr>
                <w:lang w:eastAsia="zh-CN"/>
              </w:rPr>
              <w:t>-</w:t>
            </w:r>
          </w:p>
        </w:tc>
        <w:tc>
          <w:tcPr>
            <w:tcW w:w="720" w:type="dxa"/>
          </w:tcPr>
          <w:p w:rsidR="00F05E35" w:rsidRPr="0070717E" w:rsidRDefault="00F05E35" w:rsidP="0070717E">
            <w:pPr>
              <w:pStyle w:val="TAC"/>
              <w:rPr>
                <w:lang w:eastAsia="ja-JP"/>
              </w:rPr>
            </w:pPr>
            <w:r w:rsidRPr="0070717E">
              <w:rPr>
                <w:lang w:eastAsia="zh-CN"/>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t>Trace Reference 2</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2.11.9</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ins w:id="46" w:author="159180" w:date="2012-10-31T16:25:00Z">
              <w:r w:rsidRPr="0070717E">
                <w:rPr>
                  <w:lang w:eastAsia="zh-CN"/>
                </w:rPr>
                <w:t>C</w:t>
              </w:r>
            </w:ins>
            <w:del w:id="47" w:author="159180" w:date="2012-10-31T16:25:00Z">
              <w:r w:rsidRPr="0070717E" w:rsidDel="001C5629">
                <w:rPr>
                  <w:lang w:eastAsia="ja-JP"/>
                </w:rPr>
                <w:delText>-</w:delText>
              </w:r>
            </w:del>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ins w:id="48" w:author="159180" w:date="2012-10-31T16:25:00Z">
              <w:r w:rsidRPr="0070717E">
                <w:rPr>
                  <w:lang w:eastAsia="zh-CN"/>
                </w:rPr>
                <w:t>C</w:t>
              </w:r>
            </w:ins>
            <w:del w:id="49" w:author="159180" w:date="2012-10-31T16:25:00Z">
              <w:r w:rsidRPr="0070717E" w:rsidDel="001C5629">
                <w:rPr>
                  <w:lang w:eastAsia="ja-JP"/>
                </w:rPr>
                <w:delText>-</w:delText>
              </w:r>
            </w:del>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t>Trace depth</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2.11.10</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ins w:id="50" w:author="159180" w:date="2012-10-31T16:25:00Z">
              <w:r w:rsidRPr="0070717E">
                <w:rPr>
                  <w:lang w:eastAsia="zh-CN"/>
                </w:rPr>
                <w:t>C</w:t>
              </w:r>
            </w:ins>
            <w:del w:id="51" w:author="159180" w:date="2012-10-31T16:25:00Z">
              <w:r w:rsidRPr="0070717E" w:rsidDel="001C5629">
                <w:rPr>
                  <w:lang w:eastAsia="ja-JP"/>
                </w:rPr>
                <w:delText>-</w:delText>
              </w:r>
            </w:del>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ins w:id="52" w:author="159180" w:date="2012-10-31T16:25:00Z">
              <w:r w:rsidRPr="0070717E">
                <w:rPr>
                  <w:lang w:eastAsia="zh-CN"/>
                </w:rPr>
                <w:t>C</w:t>
              </w:r>
            </w:ins>
            <w:del w:id="53" w:author="159180" w:date="2012-10-31T16:25:00Z">
              <w:r w:rsidRPr="0070717E" w:rsidDel="001C5629">
                <w:rPr>
                  <w:lang w:eastAsia="ja-JP"/>
                </w:rPr>
                <w:delText>-</w:delText>
              </w:r>
            </w:del>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t>List of NE types to trace</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t>2.11.11</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t>Triggering events</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t>2.11.12</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ins w:id="54" w:author="159180" w:date="2012-10-31T16:25:00Z">
              <w:r w:rsidRPr="0070717E">
                <w:rPr>
                  <w:lang w:eastAsia="zh-CN"/>
                </w:rPr>
                <w:t>C</w:t>
              </w:r>
            </w:ins>
            <w:del w:id="55" w:author="159180" w:date="2012-10-31T16:25:00Z">
              <w:r w:rsidRPr="0070717E" w:rsidDel="001C5629">
                <w:rPr>
                  <w:lang w:eastAsia="ja-JP"/>
                </w:rPr>
                <w:delText>-</w:delText>
              </w:r>
            </w:del>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ins w:id="56" w:author="159180" w:date="2012-10-31T16:25:00Z">
              <w:r w:rsidRPr="0070717E">
                <w:rPr>
                  <w:lang w:eastAsia="zh-CN"/>
                </w:rPr>
                <w:t>C</w:t>
              </w:r>
            </w:ins>
            <w:del w:id="57" w:author="159180" w:date="2012-10-31T16:25:00Z">
              <w:r w:rsidRPr="0070717E" w:rsidDel="001C5629">
                <w:rPr>
                  <w:lang w:eastAsia="ja-JP"/>
                </w:rPr>
                <w:delText>-</w:delText>
              </w:r>
            </w:del>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t>List of interfaces to trace</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t>2.11.13</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ins w:id="58" w:author="159180" w:date="2012-10-31T16:25:00Z">
              <w:r w:rsidRPr="0070717E">
                <w:rPr>
                  <w:lang w:eastAsia="zh-CN"/>
                </w:rPr>
                <w:t>C</w:t>
              </w:r>
            </w:ins>
            <w:del w:id="59" w:author="159180" w:date="2012-10-31T16:25:00Z">
              <w:r w:rsidRPr="0070717E" w:rsidDel="001C5629">
                <w:rPr>
                  <w:lang w:eastAsia="ja-JP"/>
                </w:rPr>
                <w:delText>-</w:delText>
              </w:r>
            </w:del>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ins w:id="60" w:author="159180" w:date="2012-10-31T16:25:00Z">
              <w:r w:rsidRPr="0070717E">
                <w:rPr>
                  <w:lang w:eastAsia="zh-CN"/>
                </w:rPr>
                <w:t>C</w:t>
              </w:r>
            </w:ins>
            <w:del w:id="61" w:author="159180" w:date="2012-10-31T16:25:00Z">
              <w:r w:rsidRPr="0070717E" w:rsidDel="001C5629">
                <w:rPr>
                  <w:lang w:eastAsia="ja-JP"/>
                </w:rPr>
                <w:delText>-</w:delText>
              </w:r>
            </w:del>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t>IP address of trace collection entity</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t>2.11.14</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Access Point Name (APN).</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2.13.6</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MME name</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2.13.26</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VLR name</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rPr>
                <w:lang w:eastAsia="ja-JP"/>
              </w:rPr>
              <w:t>2.13.27</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 (see note 2)</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NEAF</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rPr>
                <w:lang w:eastAsia="ja-JP"/>
              </w:rPr>
              <w:t>2.13.28</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 (see note 2)</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UE level APN-OI-Replacement</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2.13.29</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zh-CN"/>
              </w:rPr>
              <w:t xml:space="preserve">Subscribed </w:t>
            </w:r>
            <w:r w:rsidRPr="0070717E">
              <w:rPr>
                <w:lang w:eastAsia="ja-JP"/>
              </w:rPr>
              <w:t>UE-AMBR</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2.13.30</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zh-CN"/>
              </w:rPr>
            </w:pPr>
            <w:r w:rsidRPr="0070717E">
              <w:rPr>
                <w:lang w:eastAsia="zh-CN"/>
              </w:rPr>
              <w:t>Used UE-AMBR</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zh-CN"/>
              </w:rPr>
            </w:pPr>
            <w:r w:rsidRPr="0070717E">
              <w:rPr>
                <w:lang w:eastAsia="zh-CN"/>
              </w:rPr>
              <w:t>2.13.30A</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APN-Configuration-Profile</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2.13.31</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rPr>
                <w:lang w:eastAsia="zh-CN"/>
              </w:rPr>
              <w:t xml:space="preserve">Subscribed </w:t>
            </w:r>
            <w:r w:rsidRPr="0070717E">
              <w:t xml:space="preserve">APN-AMBR </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2.13.32</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zh-CN"/>
              </w:rPr>
            </w:pPr>
            <w:r w:rsidRPr="0070717E">
              <w:rPr>
                <w:lang w:eastAsia="zh-CN"/>
              </w:rPr>
              <w:t>Used APN-AMBR</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zh-CN"/>
              </w:rPr>
            </w:pPr>
            <w:r w:rsidRPr="0070717E">
              <w:rPr>
                <w:lang w:eastAsia="ja-JP"/>
              </w:rPr>
              <w:t>2.13.32</w:t>
            </w:r>
            <w:r w:rsidRPr="0070717E">
              <w:rPr>
                <w:lang w:eastAsia="zh-CN"/>
              </w:rPr>
              <w:t>A</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C</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Subscribed-RFSP-ID</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2.13.33</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GUTI</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2.13.34</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ME identity (IMEISV)</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2.13.35</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t>Selected NAS Algorithm</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2.13.36</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t>Selected AS Algorithm</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2.13.37</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tabs>
                <w:tab w:val="left" w:pos="2539"/>
                <w:tab w:val="left" w:pos="8067"/>
              </w:tabs>
              <w:ind w:left="2552" w:hanging="2552"/>
            </w:pPr>
            <w:r w:rsidRPr="0070717E">
              <w:t>Context Identifier</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2.13.38</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PDN Address</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2.13.39</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P/T</w:t>
            </w:r>
            <w:r w:rsidRPr="0070717E" w:rsidDel="009A2660">
              <w:rPr>
                <w:lang w:eastAsia="ja-JP"/>
              </w:rPr>
              <w:t xml:space="preserve"> </w:t>
            </w:r>
            <w:r w:rsidRPr="0070717E">
              <w:t>(see note4)</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VPLMN Address Allowed</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2.13.40</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PDN GW identity</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2.13.41</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P/T</w:t>
            </w:r>
          </w:p>
          <w:p w:rsidR="00F05E35" w:rsidRPr="0070717E" w:rsidRDefault="00F05E35" w:rsidP="0070717E">
            <w:pPr>
              <w:pStyle w:val="TAC"/>
              <w:rPr>
                <w:lang w:eastAsia="ja-JP"/>
              </w:rPr>
            </w:pPr>
            <w:r w:rsidRPr="0070717E">
              <w:rPr>
                <w:lang w:eastAsia="ja-JP"/>
              </w:rPr>
              <w:t>(see note4)</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t>Tracking Area List</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2.13.42</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zh-CN"/>
              </w:rPr>
              <w:t>APN Restriction</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2.13.43</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zh-CN"/>
              </w:rPr>
              <w:t>APN in use</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2.13.44</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TAI of last TAU</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2.13.45</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Cell Identity Age</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2.13.46</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rPr>
                <w:lang w:eastAsia="zh-CN"/>
              </w:rPr>
              <w:t>MME F-TEID for S11</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2.13.47</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rPr>
                <w:lang w:eastAsia="zh-CN"/>
              </w:rPr>
              <w:t>MME UE S1AP ID</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2.13.48</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rPr>
                <w:lang w:eastAsia="zh-CN"/>
              </w:rPr>
              <w:t>S-GW F-TEID for S11</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2.13.49</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zh-CN"/>
              </w:rPr>
            </w:pPr>
            <w:r w:rsidRPr="0070717E">
              <w:rPr>
                <w:lang w:eastAsia="zh-CN"/>
              </w:rPr>
              <w:t>S4-SGSN F-TEID for S4 (control plane)</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2.13.50</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zh-CN"/>
              </w:rPr>
            </w:pPr>
            <w:r w:rsidRPr="0070717E">
              <w:rPr>
                <w:lang w:eastAsia="zh-CN"/>
              </w:rPr>
              <w:t>S4-SGSN F-TEID for S4 (User plane)</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2.13.51</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 xml:space="preserve">S-GW F-TEID for S5/S8 </w:t>
            </w:r>
            <w:r w:rsidRPr="0070717E">
              <w:br/>
              <w:t>(control plane)</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2.13.52</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S-GW F-TEID for S1-U</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2.13.53</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rPr>
                <w:lang w:eastAsia="ja-JP"/>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 xml:space="preserve">S-GW F-TEID for S5/S8 </w:t>
            </w:r>
            <w:r w:rsidRPr="0070717E">
              <w:br/>
              <w:t>(user plane)</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2.13.54</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rPr>
                <w:lang w:eastAsia="zh-CN"/>
              </w:rPr>
              <w:t xml:space="preserve">eNodeB Address </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2.13.55</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rPr>
                <w:lang w:eastAsia="zh-CN"/>
              </w:rPr>
              <w:t>eNodeB UE S1AP ID</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2.13.56</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eNodeB F-TEID for S1-U</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2.13.57</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E-UTRAN/UTRAN Key Set flag</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2.13.58</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Selected CN operator id</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2.13.59</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UE Radio Access Capability</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2.13.60</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rPr>
                <w:lang w:eastAsia="zh-CN"/>
              </w:rPr>
              <w:t>Location Change Report Required</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2.13.62</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zh-CN"/>
              </w:rPr>
            </w:pPr>
            <w:r w:rsidRPr="0070717E">
              <w:t>UE specific DRX parameters</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2.13.63</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P</w:t>
            </w:r>
            <w:r w:rsidRPr="0070717E">
              <w:rPr>
                <w:lang w:eastAsia="zh-CN"/>
              </w:rPr>
              <w:t xml:space="preserve">DN </w:t>
            </w:r>
            <w:r w:rsidRPr="0070717E">
              <w:t xml:space="preserve">GW F-TEID for S5/S8 </w:t>
            </w:r>
            <w:r w:rsidRPr="0070717E">
              <w:br/>
              <w:t>(user plane)</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2.13.64</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rPr>
                <w:lang w:eastAsia="ja-JP"/>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P</w:t>
            </w:r>
            <w:r w:rsidRPr="0070717E">
              <w:rPr>
                <w:lang w:eastAsia="zh-CN"/>
              </w:rPr>
              <w:t xml:space="preserve">DN </w:t>
            </w:r>
            <w:r w:rsidRPr="0070717E">
              <w:t>GW F-TEID for S5/S8 (control plane)</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2.13.65</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rPr>
                <w:lang w:eastAsia="ja-JP"/>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rPr>
                <w:lang w:eastAsia="zh-CN"/>
              </w:rPr>
              <w:t>EPS Bearer ID</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2.13.66</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zh-CN"/>
              </w:rPr>
            </w:pPr>
            <w:r w:rsidRPr="0070717E">
              <w:rPr>
                <w:lang w:val="da-DK"/>
              </w:rPr>
              <w:t>EPS Bearer QoS</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val="da-DK"/>
              </w:rPr>
              <w:t>2.13.67</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zh-CN"/>
              </w:rPr>
            </w:pPr>
            <w:r w:rsidRPr="0070717E">
              <w:t>UL TFT</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2.13.68</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DL TFT</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2.13.69</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Charging Id</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2.13.70</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EPS PDN Connection Charging Characteristics</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2.13.71</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rPr>
                <w:lang w:eastAsia="ja-JP"/>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Default bearer</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val="da-DK"/>
              </w:rPr>
            </w:pPr>
            <w:r w:rsidRPr="0070717E">
              <w:rPr>
                <w:lang w:val="da-DK"/>
              </w:rPr>
              <w:t>2.13.72</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URRP-MME</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val="da-DK"/>
              </w:rPr>
              <w:t>2.13.73</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rPr>
                <w:lang w:eastAsia="ja-JP"/>
              </w:rPr>
              <w:t>RAT Type (Access Type)</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2.13.75</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rPr>
                <w:lang w:eastAsia="ja-JP"/>
              </w:rPr>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rPr>
                <w:lang w:eastAsia="ja-JP"/>
              </w:rPr>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rPr>
                <w:lang w:eastAsia="ja-JP"/>
              </w:rPr>
              <w:t>Diameter Server Identity of the HSS</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2.13.99</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rPr>
                <w:lang w:eastAsia="ja-JP"/>
              </w:rPr>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rPr>
                <w:lang w:eastAsia="ja-JP"/>
              </w:rPr>
              <w:t>SGSN name</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2.13.100</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zh-CN"/>
              </w:rPr>
            </w:pPr>
            <w:r w:rsidRPr="0070717E">
              <w:t>S-GW F-TEID for S1</w:t>
            </w:r>
            <w:r w:rsidRPr="0070717E">
              <w:rPr>
                <w:lang w:eastAsia="zh-CN"/>
              </w:rPr>
              <w:t>2</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zh-CN"/>
              </w:rPr>
            </w:pPr>
            <w:r w:rsidRPr="0070717E">
              <w:rPr>
                <w:lang w:eastAsia="zh-CN"/>
              </w:rPr>
              <w:t>2.13.101</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zh-CN"/>
              </w:rPr>
            </w:pPr>
            <w:r w:rsidRPr="0070717E">
              <w:rPr>
                <w:lang w:eastAsia="zh-CN"/>
              </w:rPr>
              <w:t>RNC</w:t>
            </w:r>
            <w:r w:rsidRPr="0070717E">
              <w:t xml:space="preserve"> F-TEID for S</w:t>
            </w:r>
            <w:r w:rsidRPr="0070717E">
              <w:rPr>
                <w:lang w:eastAsia="zh-CN"/>
              </w:rPr>
              <w:t>12</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zh-CN"/>
              </w:rPr>
              <w:t>2.13.102</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zh-CN"/>
              </w:rPr>
              <w:t>MME</w:t>
            </w:r>
            <w:r w:rsidRPr="0070717E">
              <w:t xml:space="preserve"> F-TEID for S</w:t>
            </w:r>
            <w:r w:rsidRPr="0070717E">
              <w:rPr>
                <w:lang w:eastAsia="zh-CN"/>
              </w:rPr>
              <w:t>3</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zh-CN"/>
              </w:rPr>
              <w:t>2.13.103</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zh-CN"/>
              </w:rPr>
              <w:t>S4-SGSN</w:t>
            </w:r>
            <w:r w:rsidRPr="0070717E">
              <w:t xml:space="preserve"> F-TEID for S</w:t>
            </w:r>
            <w:r w:rsidRPr="0070717E">
              <w:rPr>
                <w:lang w:eastAsia="zh-CN"/>
              </w:rPr>
              <w:t>3</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zh-CN"/>
              </w:rPr>
              <w:t>2.13.104</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PDN GW Allocation Type</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2.13.105</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M</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M</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zh-CN"/>
              </w:rPr>
            </w:pPr>
            <w:r w:rsidRPr="0070717E">
              <w:t xml:space="preserve">S-GW F-TEID for S4 </w:t>
            </w:r>
            <w:r w:rsidRPr="0070717E">
              <w:rPr>
                <w:lang w:eastAsia="zh-CN"/>
              </w:rPr>
              <w:t>(control plane)</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zh-CN"/>
              </w:rPr>
            </w:pPr>
            <w:r w:rsidRPr="0070717E">
              <w:rPr>
                <w:lang w:eastAsia="zh-CN"/>
              </w:rPr>
              <w:t>2.13.106</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zh-CN"/>
              </w:rPr>
            </w:pPr>
            <w:r w:rsidRPr="0070717E">
              <w:t xml:space="preserve">S-GW F-TEID for S4 </w:t>
            </w:r>
            <w:r w:rsidRPr="0070717E">
              <w:rPr>
                <w:lang w:eastAsia="zh-CN"/>
              </w:rPr>
              <w:t>(user plane)</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zh-CN"/>
              </w:rPr>
            </w:pPr>
            <w:r w:rsidRPr="0070717E">
              <w:rPr>
                <w:lang w:eastAsia="zh-CN"/>
              </w:rPr>
              <w:t>2.13.107</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t>RFSP-ID in Use</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2.13.108</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zh-CN"/>
              </w:rPr>
            </w:pPr>
            <w:r w:rsidRPr="0070717E">
              <w:rPr>
                <w:lang w:eastAsia="zh-CN"/>
              </w:rPr>
              <w:t>APN level APN-OI-Replacement</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zh-CN"/>
              </w:rPr>
            </w:pPr>
            <w:r w:rsidRPr="0070717E">
              <w:rPr>
                <w:lang w:eastAsia="zh-CN"/>
              </w:rPr>
              <w:t>2.13.109</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zh-CN"/>
              </w:rPr>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rPr>
                <w:lang w:eastAsia="zh-CN"/>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zh-CN"/>
              </w:rPr>
            </w:pPr>
            <w:r w:rsidRPr="0070717E">
              <w:rPr>
                <w:lang w:eastAsia="zh-CN"/>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zh-CN"/>
              </w:rPr>
              <w:t>P</w:t>
            </w:r>
          </w:p>
        </w:tc>
      </w:tr>
      <w:tr w:rsidR="00F05E35" w:rsidRPr="0070717E" w:rsidTr="00F05E35">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809" w:type="dxa"/>
          </w:tcPr>
          <w:p w:rsidR="00F05E35" w:rsidRPr="0070717E" w:rsidRDefault="00F05E35" w:rsidP="0070717E">
            <w:pPr>
              <w:pStyle w:val="TAL"/>
            </w:pPr>
            <w:r w:rsidRPr="0070717E">
              <w:rPr>
                <w:lang w:eastAsia="ja-JP"/>
              </w:rPr>
              <w:t>PDN Connection ID</w:t>
            </w:r>
          </w:p>
        </w:tc>
        <w:tc>
          <w:tcPr>
            <w:tcW w:w="984" w:type="dxa"/>
          </w:tcPr>
          <w:p w:rsidR="00F05E35" w:rsidRPr="0070717E" w:rsidRDefault="00F05E35" w:rsidP="0070717E">
            <w:pPr>
              <w:pStyle w:val="TAL"/>
            </w:pPr>
            <w:r w:rsidRPr="0070717E">
              <w:rPr>
                <w:lang w:eastAsia="ja-JP"/>
              </w:rPr>
              <w:t>2.13.111</w:t>
            </w:r>
          </w:p>
        </w:tc>
        <w:tc>
          <w:tcPr>
            <w:tcW w:w="585" w:type="dxa"/>
          </w:tcPr>
          <w:p w:rsidR="00F05E35" w:rsidRPr="0070717E" w:rsidRDefault="00F05E35" w:rsidP="0070717E">
            <w:pPr>
              <w:pStyle w:val="TAC"/>
              <w:rPr>
                <w:lang w:eastAsia="zh-CN"/>
              </w:rPr>
            </w:pPr>
            <w:r w:rsidRPr="0070717E">
              <w:rPr>
                <w:lang w:eastAsia="zh-CN"/>
              </w:rPr>
              <w:t>-</w:t>
            </w:r>
          </w:p>
        </w:tc>
        <w:tc>
          <w:tcPr>
            <w:tcW w:w="683" w:type="dxa"/>
          </w:tcPr>
          <w:p w:rsidR="00F05E35" w:rsidRPr="0070717E" w:rsidRDefault="00F05E35" w:rsidP="0070717E">
            <w:pPr>
              <w:pStyle w:val="TAC"/>
              <w:rPr>
                <w:lang w:eastAsia="zh-CN"/>
              </w:rPr>
            </w:pPr>
            <w:r w:rsidRPr="0070717E">
              <w:rPr>
                <w:lang w:eastAsia="zh-CN"/>
              </w:rPr>
              <w:t>-</w:t>
            </w:r>
          </w:p>
        </w:tc>
        <w:tc>
          <w:tcPr>
            <w:tcW w:w="688" w:type="dxa"/>
          </w:tcPr>
          <w:p w:rsidR="00F05E35" w:rsidRPr="0070717E" w:rsidRDefault="00F05E35" w:rsidP="0070717E">
            <w:pPr>
              <w:pStyle w:val="TAC"/>
              <w:rPr>
                <w:lang w:eastAsia="zh-CN"/>
              </w:rPr>
            </w:pPr>
            <w:r w:rsidRPr="0070717E">
              <w:rPr>
                <w:lang w:eastAsia="zh-CN"/>
              </w:rPr>
              <w:t>-</w:t>
            </w:r>
          </w:p>
        </w:tc>
        <w:tc>
          <w:tcPr>
            <w:tcW w:w="558" w:type="dxa"/>
          </w:tcPr>
          <w:p w:rsidR="00F05E35" w:rsidRPr="0070717E" w:rsidRDefault="00F05E35" w:rsidP="0070717E">
            <w:pPr>
              <w:pStyle w:val="TAC"/>
              <w:rPr>
                <w:lang w:eastAsia="zh-CN"/>
              </w:rPr>
            </w:pPr>
            <w:r w:rsidRPr="0070717E">
              <w:rPr>
                <w:lang w:eastAsia="zh-CN"/>
              </w:rPr>
              <w:t>-</w:t>
            </w:r>
          </w:p>
        </w:tc>
        <w:tc>
          <w:tcPr>
            <w:tcW w:w="600" w:type="dxa"/>
          </w:tcPr>
          <w:p w:rsidR="00F05E35" w:rsidRPr="0070717E" w:rsidRDefault="00F05E35" w:rsidP="0070717E">
            <w:pPr>
              <w:pStyle w:val="TAC"/>
              <w:rPr>
                <w:lang w:eastAsia="zh-CN"/>
              </w:rPr>
            </w:pPr>
            <w:r w:rsidRPr="0070717E">
              <w:rPr>
                <w:lang w:eastAsia="zh-CN"/>
              </w:rPr>
              <w:t>C</w:t>
            </w:r>
          </w:p>
        </w:tc>
        <w:tc>
          <w:tcPr>
            <w:tcW w:w="600" w:type="dxa"/>
          </w:tcPr>
          <w:p w:rsidR="00F05E35" w:rsidRPr="0070717E" w:rsidRDefault="00F05E35" w:rsidP="0070717E">
            <w:pPr>
              <w:pStyle w:val="TAC"/>
              <w:rPr>
                <w:lang w:eastAsia="zh-CN"/>
              </w:rPr>
            </w:pPr>
            <w:r w:rsidRPr="0070717E">
              <w:rPr>
                <w:lang w:eastAsia="zh-CN"/>
              </w:rPr>
              <w:t>C</w:t>
            </w:r>
          </w:p>
        </w:tc>
        <w:tc>
          <w:tcPr>
            <w:tcW w:w="720" w:type="dxa"/>
          </w:tcPr>
          <w:p w:rsidR="00F05E35" w:rsidRPr="0070717E" w:rsidRDefault="00F05E35" w:rsidP="0070717E">
            <w:pPr>
              <w:pStyle w:val="TAC"/>
              <w:rPr>
                <w:lang w:eastAsia="zh-CN"/>
              </w:rPr>
            </w:pPr>
            <w:r w:rsidRPr="0070717E">
              <w:rPr>
                <w:lang w:eastAsia="zh-CN"/>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keepNext/>
              <w:keepLines/>
              <w:spacing w:after="0"/>
              <w:rPr>
                <w:rFonts w:ascii="Arial" w:hAnsi="Arial"/>
                <w:sz w:val="18"/>
              </w:rPr>
            </w:pPr>
            <w:r w:rsidRPr="0070717E">
              <w:rPr>
                <w:rFonts w:ascii="Arial" w:hAnsi="Arial"/>
                <w:sz w:val="18"/>
              </w:rPr>
              <w:t>MS Network Capability</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keepNext/>
              <w:keepLines/>
              <w:spacing w:after="0"/>
              <w:rPr>
                <w:rFonts w:ascii="Arial" w:hAnsi="Arial"/>
                <w:sz w:val="18"/>
                <w:lang w:eastAsia="ja-JP"/>
              </w:rPr>
            </w:pPr>
            <w:r w:rsidRPr="0070717E">
              <w:rPr>
                <w:rFonts w:ascii="Arial" w:hAnsi="Arial"/>
                <w:sz w:val="18"/>
                <w:lang w:val="da-DK"/>
              </w:rPr>
              <w:t>2.13.112</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keepNext/>
              <w:keepLines/>
              <w:spacing w:after="0"/>
              <w:jc w:val="center"/>
              <w:rPr>
                <w:rFonts w:ascii="Arial" w:hAnsi="Arial"/>
                <w:sz w:val="18"/>
                <w:lang w:eastAsia="ja-JP"/>
              </w:rPr>
            </w:pPr>
            <w:r w:rsidRPr="0070717E">
              <w:rPr>
                <w:rFonts w:ascii="Arial" w:hAnsi="Arial"/>
                <w:sz w:val="18"/>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keepNext/>
              <w:keepLines/>
              <w:spacing w:after="0"/>
              <w:jc w:val="center"/>
              <w:rPr>
                <w:rFonts w:ascii="Arial" w:hAnsi="Arial"/>
                <w:sz w:val="18"/>
              </w:rPr>
            </w:pPr>
            <w:r w:rsidRPr="0070717E">
              <w:rPr>
                <w:rFonts w:ascii="Arial" w:hAnsi="Arial"/>
                <w:sz w:val="18"/>
                <w:lang w:eastAsia="ja-JP"/>
              </w:rPr>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keepNext/>
              <w:keepLines/>
              <w:spacing w:after="0"/>
              <w:jc w:val="center"/>
              <w:rPr>
                <w:rFonts w:ascii="Arial" w:hAnsi="Arial"/>
                <w:sz w:val="18"/>
                <w:lang w:eastAsia="ja-JP"/>
              </w:rPr>
            </w:pPr>
            <w:r w:rsidRPr="0070717E">
              <w:rPr>
                <w:rFonts w:ascii="Arial" w:hAnsi="Arial"/>
                <w:sz w:val="18"/>
              </w:rPr>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keepNext/>
              <w:keepLines/>
              <w:spacing w:after="0"/>
              <w:jc w:val="center"/>
              <w:rPr>
                <w:rFonts w:ascii="Arial" w:hAnsi="Arial"/>
                <w:sz w:val="18"/>
              </w:rPr>
            </w:pPr>
            <w:r w:rsidRPr="0070717E">
              <w:rPr>
                <w:rFonts w:ascii="Arial" w:hAnsi="Arial"/>
                <w:sz w:val="18"/>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keepNext/>
              <w:keepLines/>
              <w:spacing w:after="0"/>
              <w:jc w:val="center"/>
              <w:rPr>
                <w:rFonts w:ascii="Arial" w:hAnsi="Arial"/>
                <w:sz w:val="18"/>
                <w:lang w:eastAsia="ja-JP"/>
              </w:rPr>
            </w:pPr>
            <w:r w:rsidRPr="0070717E">
              <w:rPr>
                <w:rFonts w:ascii="Arial" w:hAnsi="Arial"/>
                <w:sz w:val="18"/>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keepNext/>
              <w:keepLines/>
              <w:spacing w:after="0"/>
              <w:jc w:val="center"/>
              <w:rPr>
                <w:rFonts w:ascii="Arial" w:hAnsi="Arial"/>
                <w:sz w:val="18"/>
                <w:lang w:eastAsia="ja-JP"/>
              </w:rPr>
            </w:pPr>
            <w:r w:rsidRPr="0070717E">
              <w:rPr>
                <w:rFonts w:ascii="Arial" w:hAnsi="Arial"/>
                <w:sz w:val="18"/>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keepNext/>
              <w:keepLines/>
              <w:spacing w:after="0"/>
              <w:jc w:val="center"/>
              <w:rPr>
                <w:rFonts w:ascii="Arial" w:hAnsi="Arial"/>
                <w:sz w:val="18"/>
                <w:lang w:eastAsia="ja-JP"/>
              </w:rPr>
            </w:pPr>
            <w:r w:rsidRPr="0070717E">
              <w:rPr>
                <w:rFonts w:ascii="Arial" w:hAnsi="Arial"/>
                <w:sz w:val="18"/>
                <w:lang w:eastAsia="ja-JP"/>
              </w:rPr>
              <w:t>T</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keepNext/>
              <w:keepLines/>
              <w:spacing w:after="0"/>
              <w:rPr>
                <w:rFonts w:ascii="Arial" w:hAnsi="Arial"/>
                <w:sz w:val="18"/>
              </w:rPr>
            </w:pPr>
            <w:r w:rsidRPr="0070717E">
              <w:rPr>
                <w:rFonts w:ascii="Arial" w:hAnsi="Arial"/>
                <w:sz w:val="18"/>
              </w:rPr>
              <w:t xml:space="preserve">Voice </w:t>
            </w:r>
            <w:r w:rsidRPr="0070717E">
              <w:rPr>
                <w:rFonts w:ascii="Arial" w:hAnsi="Arial"/>
                <w:sz w:val="18"/>
                <w:lang w:eastAsia="zh-CN"/>
              </w:rPr>
              <w:t>D</w:t>
            </w:r>
            <w:r w:rsidRPr="0070717E">
              <w:rPr>
                <w:rFonts w:ascii="Arial" w:hAnsi="Arial"/>
                <w:sz w:val="18"/>
              </w:rPr>
              <w:t xml:space="preserve">omain </w:t>
            </w:r>
            <w:r w:rsidRPr="0070717E">
              <w:rPr>
                <w:rFonts w:ascii="Arial" w:hAnsi="Arial"/>
                <w:sz w:val="18"/>
                <w:lang w:eastAsia="zh-CN"/>
              </w:rPr>
              <w:t>P</w:t>
            </w:r>
            <w:r w:rsidRPr="0070717E">
              <w:rPr>
                <w:rFonts w:ascii="Arial" w:hAnsi="Arial"/>
                <w:sz w:val="18"/>
              </w:rPr>
              <w:t xml:space="preserve">reference and UE's </w:t>
            </w:r>
            <w:r w:rsidRPr="0070717E">
              <w:rPr>
                <w:rFonts w:ascii="Arial" w:hAnsi="Arial"/>
                <w:sz w:val="18"/>
                <w:lang w:eastAsia="zh-CN"/>
              </w:rPr>
              <w:t>U</w:t>
            </w:r>
            <w:r w:rsidRPr="0070717E">
              <w:rPr>
                <w:rFonts w:ascii="Arial" w:hAnsi="Arial"/>
                <w:sz w:val="18"/>
              </w:rPr>
              <w:t xml:space="preserve">sage </w:t>
            </w:r>
            <w:r w:rsidRPr="0070717E">
              <w:rPr>
                <w:rFonts w:ascii="Arial" w:hAnsi="Arial"/>
                <w:sz w:val="18"/>
                <w:lang w:eastAsia="zh-CN"/>
              </w:rPr>
              <w:t>S</w:t>
            </w:r>
            <w:r w:rsidRPr="0070717E">
              <w:rPr>
                <w:rFonts w:ascii="Arial" w:hAnsi="Arial"/>
                <w:sz w:val="18"/>
              </w:rPr>
              <w:t>etting</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keepNext/>
              <w:keepLines/>
              <w:spacing w:after="0"/>
              <w:rPr>
                <w:rFonts w:ascii="Arial" w:hAnsi="Arial"/>
                <w:sz w:val="18"/>
                <w:lang w:eastAsia="ja-JP"/>
              </w:rPr>
            </w:pPr>
            <w:r w:rsidRPr="0070717E">
              <w:rPr>
                <w:rFonts w:ascii="Arial" w:hAnsi="Arial"/>
                <w:sz w:val="18"/>
                <w:lang w:val="da-DK"/>
              </w:rPr>
              <w:t>2.13.</w:t>
            </w:r>
            <w:r w:rsidRPr="0070717E">
              <w:rPr>
                <w:rFonts w:ascii="Arial" w:hAnsi="Arial"/>
                <w:sz w:val="18"/>
                <w:lang w:val="da-DK" w:eastAsia="zh-CN"/>
              </w:rPr>
              <w:t>113</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keepNext/>
              <w:keepLines/>
              <w:spacing w:after="0"/>
              <w:jc w:val="center"/>
              <w:rPr>
                <w:rFonts w:ascii="Arial" w:hAnsi="Arial"/>
                <w:sz w:val="18"/>
                <w:lang w:eastAsia="ja-JP"/>
              </w:rPr>
            </w:pPr>
            <w:r w:rsidRPr="0070717E">
              <w:rPr>
                <w:rFonts w:ascii="Arial" w:hAnsi="Arial"/>
                <w:sz w:val="18"/>
                <w:lang w:eastAsia="ja-JP"/>
              </w:rPr>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keepNext/>
              <w:keepLines/>
              <w:spacing w:after="0"/>
              <w:jc w:val="center"/>
              <w:rPr>
                <w:rFonts w:ascii="Arial" w:hAnsi="Arial"/>
                <w:sz w:val="18"/>
              </w:rPr>
            </w:pPr>
            <w:r w:rsidRPr="0070717E">
              <w:rPr>
                <w:rFonts w:ascii="Arial" w:hAnsi="Arial"/>
                <w:sz w:val="18"/>
                <w:lang w:eastAsia="ja-JP"/>
              </w:rPr>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keepNext/>
              <w:keepLines/>
              <w:spacing w:after="0"/>
              <w:jc w:val="center"/>
              <w:rPr>
                <w:rFonts w:ascii="Arial" w:hAnsi="Arial"/>
                <w:sz w:val="18"/>
                <w:lang w:eastAsia="ja-JP"/>
              </w:rPr>
            </w:pPr>
            <w:r w:rsidRPr="0070717E">
              <w:rPr>
                <w:rFonts w:ascii="Arial" w:hAnsi="Arial"/>
                <w:sz w:val="18"/>
              </w:rPr>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keepNext/>
              <w:keepLines/>
              <w:spacing w:after="0"/>
              <w:jc w:val="center"/>
              <w:rPr>
                <w:rFonts w:ascii="Arial" w:hAnsi="Arial"/>
                <w:sz w:val="18"/>
              </w:rPr>
            </w:pPr>
            <w:r w:rsidRPr="0070717E">
              <w:rPr>
                <w:rFonts w:ascii="Arial" w:hAnsi="Arial"/>
                <w:sz w:val="18"/>
              </w:rPr>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keepNext/>
              <w:keepLines/>
              <w:spacing w:after="0"/>
              <w:jc w:val="center"/>
              <w:rPr>
                <w:rFonts w:ascii="Arial" w:hAnsi="Arial"/>
                <w:sz w:val="18"/>
                <w:lang w:eastAsia="ja-JP"/>
              </w:rPr>
            </w:pPr>
            <w:r w:rsidRPr="0070717E">
              <w:rPr>
                <w:rFonts w:ascii="Arial" w:hAnsi="Arial"/>
                <w:sz w:val="18"/>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keepNext/>
              <w:keepLines/>
              <w:spacing w:after="0"/>
              <w:jc w:val="center"/>
              <w:rPr>
                <w:rFonts w:ascii="Arial" w:hAnsi="Arial"/>
                <w:sz w:val="18"/>
                <w:lang w:eastAsia="ja-JP"/>
              </w:rPr>
            </w:pPr>
            <w:r w:rsidRPr="0070717E">
              <w:rPr>
                <w:rFonts w:ascii="Arial" w:hAnsi="Arial"/>
                <w:sz w:val="18"/>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keepNext/>
              <w:keepLines/>
              <w:spacing w:after="0"/>
              <w:jc w:val="center"/>
              <w:rPr>
                <w:rFonts w:ascii="Arial" w:hAnsi="Arial"/>
                <w:sz w:val="18"/>
                <w:lang w:eastAsia="ja-JP"/>
              </w:rPr>
            </w:pPr>
            <w:r w:rsidRPr="0070717E">
              <w:rPr>
                <w:rFonts w:ascii="Arial" w:hAnsi="Arial"/>
                <w:sz w:val="18"/>
                <w:lang w:eastAsia="ja-JP"/>
              </w:rPr>
              <w:t>T</w:t>
            </w:r>
          </w:p>
        </w:tc>
      </w:tr>
      <w:tr w:rsidR="00F05E35" w:rsidRPr="0070717E" w:rsidTr="00F05E35">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809" w:type="dxa"/>
          </w:tcPr>
          <w:p w:rsidR="00F05E35" w:rsidRPr="0070717E" w:rsidRDefault="00F05E35" w:rsidP="0070717E">
            <w:pPr>
              <w:pStyle w:val="TAL"/>
            </w:pPr>
            <w:r w:rsidRPr="0070717E">
              <w:t>Privacy Exception List</w:t>
            </w:r>
          </w:p>
        </w:tc>
        <w:tc>
          <w:tcPr>
            <w:tcW w:w="984" w:type="dxa"/>
          </w:tcPr>
          <w:p w:rsidR="00F05E35" w:rsidRPr="0070717E" w:rsidRDefault="00F05E35" w:rsidP="0070717E">
            <w:pPr>
              <w:pStyle w:val="TAL"/>
              <w:rPr>
                <w:lang w:eastAsia="zh-CN"/>
              </w:rPr>
            </w:pPr>
            <w:smartTag w:uri="urn:schemas-microsoft-com:office:smarttags" w:element="chsdate">
              <w:smartTagPr>
                <w:attr w:name="Year" w:val="1899"/>
                <w:attr w:name="Month" w:val="12"/>
                <w:attr w:name="Day" w:val="30"/>
                <w:attr w:name="IsLunarDate" w:val="False"/>
                <w:attr w:name="IsROCDate" w:val="False"/>
              </w:smartTagPr>
              <w:r w:rsidRPr="0070717E">
                <w:t>2.16.1</w:t>
              </w:r>
            </w:smartTag>
            <w:r w:rsidRPr="0070717E">
              <w:t>.1</w:t>
            </w:r>
          </w:p>
        </w:tc>
        <w:tc>
          <w:tcPr>
            <w:tcW w:w="585" w:type="dxa"/>
          </w:tcPr>
          <w:p w:rsidR="00F05E35" w:rsidRPr="0070717E" w:rsidRDefault="00F05E35" w:rsidP="0070717E">
            <w:pPr>
              <w:pStyle w:val="TAC"/>
              <w:rPr>
                <w:lang w:eastAsia="ja-JP"/>
              </w:rPr>
            </w:pPr>
            <w:r w:rsidRPr="0070717E">
              <w:rPr>
                <w:lang w:eastAsia="zh-CN"/>
              </w:rPr>
              <w:t>C</w:t>
            </w:r>
          </w:p>
        </w:tc>
        <w:tc>
          <w:tcPr>
            <w:tcW w:w="683" w:type="dxa"/>
          </w:tcPr>
          <w:p w:rsidR="00F05E35" w:rsidRPr="0070717E" w:rsidRDefault="00F05E35" w:rsidP="0070717E">
            <w:pPr>
              <w:pStyle w:val="TAC"/>
            </w:pPr>
            <w:r w:rsidRPr="0070717E">
              <w:rPr>
                <w:lang w:eastAsia="zh-CN"/>
              </w:rPr>
              <w:t>-</w:t>
            </w:r>
          </w:p>
        </w:tc>
        <w:tc>
          <w:tcPr>
            <w:tcW w:w="688" w:type="dxa"/>
          </w:tcPr>
          <w:p w:rsidR="00F05E35" w:rsidRPr="0070717E" w:rsidRDefault="00F05E35" w:rsidP="0070717E">
            <w:pPr>
              <w:pStyle w:val="TAC"/>
            </w:pPr>
            <w:r w:rsidRPr="0070717E">
              <w:rPr>
                <w:lang w:eastAsia="zh-CN"/>
              </w:rPr>
              <w:t>C</w:t>
            </w:r>
          </w:p>
        </w:tc>
        <w:tc>
          <w:tcPr>
            <w:tcW w:w="558" w:type="dxa"/>
          </w:tcPr>
          <w:p w:rsidR="00F05E35" w:rsidRPr="0070717E" w:rsidRDefault="00F05E35" w:rsidP="0070717E">
            <w:pPr>
              <w:pStyle w:val="TAC"/>
            </w:pPr>
            <w:r w:rsidRPr="0070717E">
              <w:rPr>
                <w:lang w:eastAsia="zh-CN"/>
              </w:rPr>
              <w:t>-</w:t>
            </w:r>
          </w:p>
        </w:tc>
        <w:tc>
          <w:tcPr>
            <w:tcW w:w="600" w:type="dxa"/>
          </w:tcPr>
          <w:p w:rsidR="00F05E35" w:rsidRPr="0070717E" w:rsidRDefault="00F05E35" w:rsidP="0070717E">
            <w:pPr>
              <w:pStyle w:val="TAC"/>
              <w:rPr>
                <w:lang w:eastAsia="zh-CN"/>
              </w:rPr>
            </w:pPr>
            <w:r w:rsidRPr="0070717E">
              <w:rPr>
                <w:lang w:eastAsia="zh-CN"/>
              </w:rPr>
              <w:t>-</w:t>
            </w:r>
          </w:p>
        </w:tc>
        <w:tc>
          <w:tcPr>
            <w:tcW w:w="600" w:type="dxa"/>
          </w:tcPr>
          <w:p w:rsidR="00F05E35" w:rsidRPr="0070717E" w:rsidRDefault="00F05E35" w:rsidP="0070717E">
            <w:pPr>
              <w:pStyle w:val="TAC"/>
              <w:rPr>
                <w:lang w:eastAsia="ja-JP"/>
              </w:rPr>
            </w:pPr>
            <w:r w:rsidRPr="0070717E">
              <w:rPr>
                <w:lang w:eastAsia="zh-CN"/>
              </w:rPr>
              <w:t>-</w:t>
            </w:r>
          </w:p>
        </w:tc>
        <w:tc>
          <w:tcPr>
            <w:tcW w:w="720" w:type="dxa"/>
          </w:tcPr>
          <w:p w:rsidR="00F05E35" w:rsidRPr="0070717E" w:rsidRDefault="00F05E35" w:rsidP="0070717E">
            <w:pPr>
              <w:pStyle w:val="TAC"/>
              <w:rPr>
                <w:lang w:eastAsia="zh-CN"/>
              </w:rPr>
            </w:pPr>
            <w:r w:rsidRPr="0070717E">
              <w:rPr>
                <w:lang w:eastAsia="zh-CN"/>
              </w:rPr>
              <w:t>P</w:t>
            </w:r>
          </w:p>
        </w:tc>
      </w:tr>
      <w:tr w:rsidR="00F05E35" w:rsidRPr="0070717E" w:rsidTr="00F05E35">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809" w:type="dxa"/>
          </w:tcPr>
          <w:p w:rsidR="00F05E35" w:rsidRPr="0070717E" w:rsidRDefault="00F05E35" w:rsidP="0070717E">
            <w:pPr>
              <w:pStyle w:val="TAL"/>
            </w:pPr>
            <w:r w:rsidRPr="0070717E">
              <w:t>GMLC Numbers</w:t>
            </w:r>
          </w:p>
        </w:tc>
        <w:tc>
          <w:tcPr>
            <w:tcW w:w="984" w:type="dxa"/>
          </w:tcPr>
          <w:p w:rsidR="00F05E35" w:rsidRPr="0070717E" w:rsidRDefault="00F05E35" w:rsidP="0070717E">
            <w:pPr>
              <w:pStyle w:val="TAL"/>
              <w:rPr>
                <w:lang w:eastAsia="zh-CN"/>
              </w:rPr>
            </w:pPr>
            <w:smartTag w:uri="urn:schemas-microsoft-com:office:smarttags" w:element="chsdate">
              <w:smartTagPr>
                <w:attr w:name="Year" w:val="1899"/>
                <w:attr w:name="Month" w:val="12"/>
                <w:attr w:name="Day" w:val="30"/>
                <w:attr w:name="IsLunarDate" w:val="False"/>
                <w:attr w:name="IsROCDate" w:val="False"/>
              </w:smartTagPr>
              <w:r w:rsidRPr="0070717E">
                <w:t>2.16.1</w:t>
              </w:r>
            </w:smartTag>
            <w:r w:rsidRPr="0070717E">
              <w:t>.</w:t>
            </w:r>
            <w:r w:rsidRPr="0070717E">
              <w:rPr>
                <w:lang w:eastAsia="zh-CN"/>
              </w:rPr>
              <w:t>2</w:t>
            </w:r>
          </w:p>
        </w:tc>
        <w:tc>
          <w:tcPr>
            <w:tcW w:w="585" w:type="dxa"/>
          </w:tcPr>
          <w:p w:rsidR="00F05E35" w:rsidRPr="0070717E" w:rsidRDefault="00F05E35" w:rsidP="0070717E">
            <w:pPr>
              <w:pStyle w:val="TAC"/>
              <w:rPr>
                <w:lang w:eastAsia="ja-JP"/>
              </w:rPr>
            </w:pPr>
            <w:r w:rsidRPr="0070717E">
              <w:rPr>
                <w:lang w:eastAsia="zh-CN"/>
              </w:rPr>
              <w:t>C</w:t>
            </w:r>
          </w:p>
        </w:tc>
        <w:tc>
          <w:tcPr>
            <w:tcW w:w="683" w:type="dxa"/>
          </w:tcPr>
          <w:p w:rsidR="00F05E35" w:rsidRPr="0070717E" w:rsidRDefault="00F05E35" w:rsidP="0070717E">
            <w:pPr>
              <w:pStyle w:val="TAC"/>
            </w:pPr>
            <w:r w:rsidRPr="0070717E">
              <w:rPr>
                <w:lang w:eastAsia="zh-CN"/>
              </w:rPr>
              <w:t>-</w:t>
            </w:r>
          </w:p>
        </w:tc>
        <w:tc>
          <w:tcPr>
            <w:tcW w:w="688" w:type="dxa"/>
          </w:tcPr>
          <w:p w:rsidR="00F05E35" w:rsidRPr="0070717E" w:rsidRDefault="00F05E35" w:rsidP="0070717E">
            <w:pPr>
              <w:pStyle w:val="TAC"/>
            </w:pPr>
            <w:r w:rsidRPr="0070717E">
              <w:rPr>
                <w:lang w:eastAsia="zh-CN"/>
              </w:rPr>
              <w:t>C</w:t>
            </w:r>
          </w:p>
        </w:tc>
        <w:tc>
          <w:tcPr>
            <w:tcW w:w="558" w:type="dxa"/>
          </w:tcPr>
          <w:p w:rsidR="00F05E35" w:rsidRPr="0070717E" w:rsidRDefault="00F05E35" w:rsidP="0070717E">
            <w:pPr>
              <w:pStyle w:val="TAC"/>
            </w:pPr>
            <w:r w:rsidRPr="0070717E">
              <w:rPr>
                <w:lang w:eastAsia="zh-CN"/>
              </w:rPr>
              <w:t>-</w:t>
            </w:r>
          </w:p>
        </w:tc>
        <w:tc>
          <w:tcPr>
            <w:tcW w:w="600" w:type="dxa"/>
          </w:tcPr>
          <w:p w:rsidR="00F05E35" w:rsidRPr="0070717E" w:rsidRDefault="00F05E35" w:rsidP="0070717E">
            <w:pPr>
              <w:pStyle w:val="TAC"/>
              <w:rPr>
                <w:lang w:eastAsia="zh-CN"/>
              </w:rPr>
            </w:pPr>
            <w:r w:rsidRPr="0070717E">
              <w:rPr>
                <w:lang w:eastAsia="zh-CN"/>
              </w:rPr>
              <w:t>-</w:t>
            </w:r>
          </w:p>
        </w:tc>
        <w:tc>
          <w:tcPr>
            <w:tcW w:w="600" w:type="dxa"/>
          </w:tcPr>
          <w:p w:rsidR="00F05E35" w:rsidRPr="0070717E" w:rsidRDefault="00F05E35" w:rsidP="0070717E">
            <w:pPr>
              <w:pStyle w:val="TAC"/>
              <w:rPr>
                <w:lang w:eastAsia="ja-JP"/>
              </w:rPr>
            </w:pPr>
            <w:r w:rsidRPr="0070717E">
              <w:rPr>
                <w:lang w:eastAsia="zh-CN"/>
              </w:rPr>
              <w:t>-</w:t>
            </w:r>
          </w:p>
        </w:tc>
        <w:tc>
          <w:tcPr>
            <w:tcW w:w="720" w:type="dxa"/>
          </w:tcPr>
          <w:p w:rsidR="00F05E35" w:rsidRPr="0070717E" w:rsidRDefault="00F05E35" w:rsidP="0070717E">
            <w:pPr>
              <w:pStyle w:val="TAC"/>
              <w:rPr>
                <w:lang w:eastAsia="zh-CN"/>
              </w:rPr>
            </w:pPr>
            <w:r w:rsidRPr="0070717E">
              <w:rPr>
                <w:lang w:eastAsia="zh-CN"/>
              </w:rPr>
              <w:t>P</w:t>
            </w:r>
          </w:p>
        </w:tc>
      </w:tr>
      <w:tr w:rsidR="00F05E35" w:rsidRPr="0070717E" w:rsidTr="00F05E35">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809" w:type="dxa"/>
          </w:tcPr>
          <w:p w:rsidR="00F05E35" w:rsidRPr="0070717E" w:rsidRDefault="00F05E35" w:rsidP="0070717E">
            <w:pPr>
              <w:pStyle w:val="TAL"/>
            </w:pPr>
            <w:r w:rsidRPr="0070717E">
              <w:t>MO-LR List</w:t>
            </w:r>
          </w:p>
        </w:tc>
        <w:tc>
          <w:tcPr>
            <w:tcW w:w="984" w:type="dxa"/>
          </w:tcPr>
          <w:p w:rsidR="00F05E35" w:rsidRPr="0070717E" w:rsidRDefault="00F05E35" w:rsidP="0070717E">
            <w:pPr>
              <w:pStyle w:val="TAL"/>
              <w:rPr>
                <w:lang w:eastAsia="zh-CN"/>
              </w:rPr>
            </w:pPr>
            <w:smartTag w:uri="urn:schemas-microsoft-com:office:smarttags" w:element="chsdate">
              <w:smartTagPr>
                <w:attr w:name="Year" w:val="1899"/>
                <w:attr w:name="Month" w:val="12"/>
                <w:attr w:name="Day" w:val="30"/>
                <w:attr w:name="IsLunarDate" w:val="False"/>
                <w:attr w:name="IsROCDate" w:val="False"/>
              </w:smartTagPr>
              <w:r w:rsidRPr="0070717E">
                <w:t>2.16.1</w:t>
              </w:r>
            </w:smartTag>
            <w:r w:rsidRPr="0070717E">
              <w:t>.</w:t>
            </w:r>
            <w:r w:rsidRPr="0070717E">
              <w:rPr>
                <w:lang w:eastAsia="zh-CN"/>
              </w:rPr>
              <w:t>3</w:t>
            </w:r>
          </w:p>
        </w:tc>
        <w:tc>
          <w:tcPr>
            <w:tcW w:w="585" w:type="dxa"/>
          </w:tcPr>
          <w:p w:rsidR="00F05E35" w:rsidRPr="0070717E" w:rsidRDefault="00F05E35" w:rsidP="0070717E">
            <w:pPr>
              <w:pStyle w:val="TAC"/>
              <w:rPr>
                <w:lang w:eastAsia="ja-JP"/>
              </w:rPr>
            </w:pPr>
            <w:r w:rsidRPr="0070717E">
              <w:rPr>
                <w:lang w:eastAsia="zh-CN"/>
              </w:rPr>
              <w:t>C</w:t>
            </w:r>
          </w:p>
        </w:tc>
        <w:tc>
          <w:tcPr>
            <w:tcW w:w="683" w:type="dxa"/>
          </w:tcPr>
          <w:p w:rsidR="00F05E35" w:rsidRPr="0070717E" w:rsidRDefault="00F05E35" w:rsidP="0070717E">
            <w:pPr>
              <w:pStyle w:val="TAC"/>
            </w:pPr>
            <w:r w:rsidRPr="0070717E">
              <w:rPr>
                <w:lang w:eastAsia="zh-CN"/>
              </w:rPr>
              <w:t>-</w:t>
            </w:r>
          </w:p>
        </w:tc>
        <w:tc>
          <w:tcPr>
            <w:tcW w:w="688" w:type="dxa"/>
          </w:tcPr>
          <w:p w:rsidR="00F05E35" w:rsidRPr="0070717E" w:rsidRDefault="00F05E35" w:rsidP="0070717E">
            <w:pPr>
              <w:pStyle w:val="TAC"/>
            </w:pPr>
            <w:r w:rsidRPr="0070717E">
              <w:rPr>
                <w:lang w:eastAsia="zh-CN"/>
              </w:rPr>
              <w:t>C</w:t>
            </w:r>
          </w:p>
        </w:tc>
        <w:tc>
          <w:tcPr>
            <w:tcW w:w="558" w:type="dxa"/>
          </w:tcPr>
          <w:p w:rsidR="00F05E35" w:rsidRPr="0070717E" w:rsidRDefault="00F05E35" w:rsidP="0070717E">
            <w:pPr>
              <w:pStyle w:val="TAC"/>
            </w:pPr>
            <w:r w:rsidRPr="0070717E">
              <w:rPr>
                <w:lang w:eastAsia="zh-CN"/>
              </w:rPr>
              <w:t>-</w:t>
            </w:r>
          </w:p>
        </w:tc>
        <w:tc>
          <w:tcPr>
            <w:tcW w:w="600" w:type="dxa"/>
          </w:tcPr>
          <w:p w:rsidR="00F05E35" w:rsidRPr="0070717E" w:rsidRDefault="00F05E35" w:rsidP="0070717E">
            <w:pPr>
              <w:pStyle w:val="TAC"/>
              <w:rPr>
                <w:lang w:eastAsia="zh-CN"/>
              </w:rPr>
            </w:pPr>
            <w:r w:rsidRPr="0070717E">
              <w:rPr>
                <w:lang w:eastAsia="zh-CN"/>
              </w:rPr>
              <w:t>-</w:t>
            </w:r>
          </w:p>
        </w:tc>
        <w:tc>
          <w:tcPr>
            <w:tcW w:w="600" w:type="dxa"/>
          </w:tcPr>
          <w:p w:rsidR="00F05E35" w:rsidRPr="0070717E" w:rsidRDefault="00F05E35" w:rsidP="0070717E">
            <w:pPr>
              <w:pStyle w:val="TAC"/>
              <w:rPr>
                <w:lang w:eastAsia="ja-JP"/>
              </w:rPr>
            </w:pPr>
            <w:r w:rsidRPr="0070717E">
              <w:rPr>
                <w:lang w:eastAsia="zh-CN"/>
              </w:rPr>
              <w:t>-</w:t>
            </w:r>
          </w:p>
        </w:tc>
        <w:tc>
          <w:tcPr>
            <w:tcW w:w="720" w:type="dxa"/>
          </w:tcPr>
          <w:p w:rsidR="00F05E35" w:rsidRPr="0070717E" w:rsidRDefault="00F05E35" w:rsidP="0070717E">
            <w:pPr>
              <w:pStyle w:val="TAC"/>
              <w:rPr>
                <w:lang w:eastAsia="zh-CN"/>
              </w:rPr>
            </w:pPr>
            <w:r w:rsidRPr="0070717E">
              <w:rPr>
                <w:lang w:eastAsia="zh-CN"/>
              </w:rPr>
              <w:t>P</w:t>
            </w:r>
          </w:p>
        </w:tc>
      </w:tr>
      <w:tr w:rsidR="00F05E35" w:rsidRPr="0070717E" w:rsidTr="00F05E35">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809" w:type="dxa"/>
          </w:tcPr>
          <w:p w:rsidR="00F05E35" w:rsidRPr="0070717E" w:rsidRDefault="00F05E35" w:rsidP="0070717E">
            <w:pPr>
              <w:pStyle w:val="TAL"/>
            </w:pPr>
            <w:r w:rsidRPr="0070717E">
              <w:t>Service Types</w:t>
            </w:r>
          </w:p>
        </w:tc>
        <w:tc>
          <w:tcPr>
            <w:tcW w:w="984" w:type="dxa"/>
          </w:tcPr>
          <w:p w:rsidR="00F05E35" w:rsidRPr="0070717E" w:rsidRDefault="00F05E35" w:rsidP="0070717E">
            <w:pPr>
              <w:pStyle w:val="TAL"/>
              <w:rPr>
                <w:lang w:eastAsia="zh-CN"/>
              </w:rPr>
            </w:pPr>
            <w:smartTag w:uri="urn:schemas-microsoft-com:office:smarttags" w:element="chsdate">
              <w:smartTagPr>
                <w:attr w:name="Year" w:val="1899"/>
                <w:attr w:name="Month" w:val="12"/>
                <w:attr w:name="Day" w:val="30"/>
                <w:attr w:name="IsLunarDate" w:val="False"/>
                <w:attr w:name="IsROCDate" w:val="False"/>
              </w:smartTagPr>
              <w:r w:rsidRPr="0070717E">
                <w:t>2.16.1</w:t>
              </w:r>
            </w:smartTag>
            <w:r w:rsidRPr="0070717E">
              <w:t>.</w:t>
            </w:r>
            <w:r w:rsidRPr="0070717E">
              <w:rPr>
                <w:lang w:eastAsia="zh-CN"/>
              </w:rPr>
              <w:t>4</w:t>
            </w:r>
          </w:p>
        </w:tc>
        <w:tc>
          <w:tcPr>
            <w:tcW w:w="585" w:type="dxa"/>
          </w:tcPr>
          <w:p w:rsidR="00F05E35" w:rsidRPr="0070717E" w:rsidRDefault="00F05E35" w:rsidP="0070717E">
            <w:pPr>
              <w:pStyle w:val="TAC"/>
              <w:rPr>
                <w:lang w:eastAsia="ja-JP"/>
              </w:rPr>
            </w:pPr>
            <w:r w:rsidRPr="0070717E">
              <w:rPr>
                <w:lang w:eastAsia="zh-CN"/>
              </w:rPr>
              <w:t>C</w:t>
            </w:r>
          </w:p>
        </w:tc>
        <w:tc>
          <w:tcPr>
            <w:tcW w:w="683" w:type="dxa"/>
          </w:tcPr>
          <w:p w:rsidR="00F05E35" w:rsidRPr="0070717E" w:rsidRDefault="00F05E35" w:rsidP="0070717E">
            <w:pPr>
              <w:pStyle w:val="TAC"/>
            </w:pPr>
            <w:r w:rsidRPr="0070717E">
              <w:rPr>
                <w:lang w:eastAsia="zh-CN"/>
              </w:rPr>
              <w:t>-</w:t>
            </w:r>
          </w:p>
        </w:tc>
        <w:tc>
          <w:tcPr>
            <w:tcW w:w="688" w:type="dxa"/>
          </w:tcPr>
          <w:p w:rsidR="00F05E35" w:rsidRPr="0070717E" w:rsidRDefault="00F05E35" w:rsidP="0070717E">
            <w:pPr>
              <w:pStyle w:val="TAC"/>
            </w:pPr>
            <w:r w:rsidRPr="0070717E">
              <w:rPr>
                <w:lang w:eastAsia="zh-CN"/>
              </w:rPr>
              <w:t>C</w:t>
            </w:r>
          </w:p>
        </w:tc>
        <w:tc>
          <w:tcPr>
            <w:tcW w:w="558" w:type="dxa"/>
          </w:tcPr>
          <w:p w:rsidR="00F05E35" w:rsidRPr="0070717E" w:rsidRDefault="00F05E35" w:rsidP="0070717E">
            <w:pPr>
              <w:pStyle w:val="TAC"/>
            </w:pPr>
            <w:r w:rsidRPr="0070717E">
              <w:rPr>
                <w:lang w:eastAsia="zh-CN"/>
              </w:rPr>
              <w:t>-</w:t>
            </w:r>
          </w:p>
        </w:tc>
        <w:tc>
          <w:tcPr>
            <w:tcW w:w="600" w:type="dxa"/>
          </w:tcPr>
          <w:p w:rsidR="00F05E35" w:rsidRPr="0070717E" w:rsidRDefault="00F05E35" w:rsidP="0070717E">
            <w:pPr>
              <w:pStyle w:val="TAC"/>
              <w:rPr>
                <w:lang w:eastAsia="zh-CN"/>
              </w:rPr>
            </w:pPr>
            <w:r w:rsidRPr="0070717E">
              <w:rPr>
                <w:lang w:eastAsia="zh-CN"/>
              </w:rPr>
              <w:t>-</w:t>
            </w:r>
          </w:p>
        </w:tc>
        <w:tc>
          <w:tcPr>
            <w:tcW w:w="600" w:type="dxa"/>
          </w:tcPr>
          <w:p w:rsidR="00F05E35" w:rsidRPr="0070717E" w:rsidRDefault="00F05E35" w:rsidP="0070717E">
            <w:pPr>
              <w:pStyle w:val="TAC"/>
              <w:rPr>
                <w:lang w:eastAsia="ja-JP"/>
              </w:rPr>
            </w:pPr>
            <w:r w:rsidRPr="0070717E">
              <w:rPr>
                <w:lang w:eastAsia="zh-CN"/>
              </w:rPr>
              <w:t>-</w:t>
            </w:r>
          </w:p>
        </w:tc>
        <w:tc>
          <w:tcPr>
            <w:tcW w:w="720" w:type="dxa"/>
          </w:tcPr>
          <w:p w:rsidR="00F05E35" w:rsidRPr="0070717E" w:rsidRDefault="00F05E35" w:rsidP="0070717E">
            <w:pPr>
              <w:pStyle w:val="TAC"/>
              <w:rPr>
                <w:lang w:eastAsia="zh-CN"/>
              </w:rPr>
            </w:pPr>
            <w:r w:rsidRPr="0070717E">
              <w:rPr>
                <w:lang w:eastAsia="zh-CN"/>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Subscribed Charging Characteristics</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2.19.1</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ICS Indicator</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2.20.1</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STN-SR</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rPr>
                <w:lang w:eastAsia="ja-JP"/>
              </w:rPr>
              <w:t>2.21.1</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55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w:t>
            </w:r>
          </w:p>
        </w:tc>
        <w:tc>
          <w:tcPr>
            <w:tcW w:w="72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P</w:t>
            </w:r>
          </w:p>
        </w:tc>
      </w:tr>
      <w:tr w:rsidR="00F05E35" w:rsidRPr="0070717E" w:rsidTr="0070717E">
        <w:tblPrEx>
          <w:tblBorders>
            <w:bottom w:val="none" w:sz="0" w:space="0" w:color="auto"/>
            <w:insideH w:val="none" w:sz="0" w:space="0" w:color="auto"/>
            <w:insideV w:val="none" w:sz="0" w:space="0" w:color="auto"/>
          </w:tblBorders>
          <w:tblCellMar>
            <w:top w:w="0" w:type="dxa"/>
            <w:bottom w:w="0" w:type="dxa"/>
          </w:tblCellMar>
        </w:tblPrEx>
        <w:trPr>
          <w:jc w:val="center"/>
        </w:trPr>
        <w:tc>
          <w:tcPr>
            <w:tcW w:w="8227" w:type="dxa"/>
            <w:gridSpan w:val="9"/>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N"/>
            </w:pPr>
            <w:r w:rsidRPr="0070717E">
              <w:t>NOTE 1:</w:t>
            </w:r>
            <w:r w:rsidRPr="0070717E">
              <w:tab/>
              <w:t xml:space="preserve">This parameter is relevant in the </w:t>
            </w:r>
            <w:r w:rsidRPr="0070717E">
              <w:rPr>
                <w:lang w:eastAsia="ja-JP"/>
              </w:rPr>
              <w:t>MME</w:t>
            </w:r>
            <w:r w:rsidRPr="0070717E">
              <w:t xml:space="preserve"> only when the </w:t>
            </w:r>
            <w:r w:rsidRPr="0070717E">
              <w:rPr>
                <w:lang w:eastAsia="ja-JP"/>
              </w:rPr>
              <w:t>S</w:t>
            </w:r>
            <w:r w:rsidRPr="0070717E">
              <w:t>Gs interface is installed.</w:t>
            </w:r>
          </w:p>
          <w:p w:rsidR="00F05E35" w:rsidRPr="0070717E" w:rsidRDefault="00F05E35" w:rsidP="0070717E">
            <w:pPr>
              <w:pStyle w:val="TAN"/>
            </w:pPr>
            <w:r w:rsidRPr="0070717E">
              <w:t>NOTE 2:</w:t>
            </w:r>
            <w:r w:rsidRPr="0070717E">
              <w:tab/>
              <w:t xml:space="preserve">Only is applicable if </w:t>
            </w:r>
            <w:r w:rsidRPr="0070717E">
              <w:rPr>
                <w:lang w:eastAsia="ja-JP"/>
              </w:rPr>
              <w:t>S</w:t>
            </w:r>
            <w:r w:rsidRPr="0070717E">
              <w:t xml:space="preserve">Gs interface is installed. It only indicates </w:t>
            </w:r>
            <w:r w:rsidRPr="0070717E">
              <w:rPr>
                <w:lang w:eastAsia="ja-JP"/>
              </w:rPr>
              <w:t>EPS</w:t>
            </w:r>
            <w:r w:rsidRPr="0070717E">
              <w:t xml:space="preserve"> related data to be stored and is only relevant to </w:t>
            </w:r>
            <w:r w:rsidRPr="0070717E">
              <w:rPr>
                <w:lang w:eastAsia="ja-JP"/>
              </w:rPr>
              <w:t>EPS</w:t>
            </w:r>
            <w:r w:rsidRPr="0070717E">
              <w:t xml:space="preserve"> subscribers registered in VLR.</w:t>
            </w:r>
          </w:p>
          <w:p w:rsidR="00F05E35" w:rsidRPr="0070717E" w:rsidRDefault="00F05E35" w:rsidP="0070717E">
            <w:pPr>
              <w:pStyle w:val="TAN"/>
              <w:rPr>
                <w:lang w:eastAsia="ja-JP"/>
              </w:rPr>
            </w:pPr>
            <w:r w:rsidRPr="0070717E">
              <w:t>NOTE 3:</w:t>
            </w:r>
            <w:r w:rsidRPr="0070717E">
              <w:tab/>
              <w:t xml:space="preserve">The VLR column is applicable if </w:t>
            </w:r>
            <w:r w:rsidRPr="0070717E">
              <w:rPr>
                <w:lang w:eastAsia="ja-JP"/>
              </w:rPr>
              <w:t>S</w:t>
            </w:r>
            <w:r w:rsidRPr="0070717E">
              <w:t xml:space="preserve">Gs/Sv interface is installed. It only indicates </w:t>
            </w:r>
            <w:r w:rsidRPr="0070717E">
              <w:rPr>
                <w:lang w:eastAsia="ja-JP"/>
              </w:rPr>
              <w:t>EPS</w:t>
            </w:r>
            <w:r w:rsidRPr="0070717E">
              <w:t xml:space="preserve"> related data to be stored and is only relevant to </w:t>
            </w:r>
            <w:r w:rsidRPr="0070717E">
              <w:rPr>
                <w:lang w:eastAsia="ja-JP"/>
              </w:rPr>
              <w:t>EPS</w:t>
            </w:r>
            <w:r w:rsidRPr="0070717E">
              <w:t xml:space="preserve"> subscribers registered in VLR.</w:t>
            </w:r>
          </w:p>
          <w:p w:rsidR="00F05E35" w:rsidRPr="0070717E" w:rsidRDefault="00F05E35" w:rsidP="0070717E">
            <w:pPr>
              <w:pStyle w:val="TAN"/>
              <w:rPr>
                <w:lang w:eastAsia="ja-JP"/>
              </w:rPr>
            </w:pPr>
            <w:r w:rsidRPr="0070717E">
              <w:rPr>
                <w:lang w:eastAsia="ja-JP"/>
              </w:rPr>
              <w:t xml:space="preserve">NOTE 4: </w:t>
            </w:r>
            <w:r w:rsidRPr="0070717E">
              <w:tab/>
            </w:r>
            <w:r w:rsidRPr="0070717E">
              <w:rPr>
                <w:lang w:eastAsia="ja-JP"/>
              </w:rPr>
              <w:t>If Static IP address allocation provisioned in the subscriber profile in the HSS is chosen, PDN address is permanent data.</w:t>
            </w:r>
          </w:p>
        </w:tc>
      </w:tr>
    </w:tbl>
    <w:p w:rsidR="00F05E35" w:rsidRDefault="00F05E35" w:rsidP="00A32983"/>
    <w:p w:rsidR="00F05E35" w:rsidRDefault="00F05E35" w:rsidP="00A32983">
      <w:r w:rsidRPr="00437849">
        <w:t>For special condition of storage see in clause 2. See clause 4 for explanation of M, C, T and P in table 5.2</w:t>
      </w:r>
      <w:r>
        <w:rPr>
          <w:lang w:eastAsia="ja-JP"/>
        </w:rPr>
        <w:t>A-1</w:t>
      </w:r>
      <w:r w:rsidRPr="00437849">
        <w:t>.</w:t>
      </w:r>
    </w:p>
    <w:p w:rsidR="00F05E35" w:rsidRPr="00437849" w:rsidRDefault="00F05E35" w:rsidP="00A32983">
      <w:pPr>
        <w:pStyle w:val="TH"/>
        <w:rPr>
          <w:lang w:eastAsia="ja-JP"/>
        </w:rPr>
      </w:pPr>
      <w:r w:rsidRPr="00437849">
        <w:t>Table 5.2</w:t>
      </w:r>
      <w:r>
        <w:t>A-2</w:t>
      </w:r>
      <w:r w:rsidRPr="00437849">
        <w:t xml:space="preserve">: Overview of data used for </w:t>
      </w:r>
      <w:r>
        <w:rPr>
          <w:lang w:eastAsia="ja-JP"/>
        </w:rPr>
        <w:t>PS</w:t>
      </w:r>
      <w:r w:rsidRPr="00437849">
        <w:t xml:space="preserve"> Network Access Mode</w:t>
      </w:r>
      <w:r>
        <w:rPr>
          <w:lang w:eastAsia="ja-JP"/>
        </w:rPr>
        <w:t xml:space="preserve"> (EPS non 3GPP access)</w:t>
      </w:r>
    </w:p>
    <w:tbl>
      <w:tblPr>
        <w:tblW w:w="9122" w:type="dxa"/>
        <w:tblLayout w:type="fixed"/>
        <w:tblLook w:val="0000"/>
      </w:tblPr>
      <w:tblGrid>
        <w:gridCol w:w="2809"/>
        <w:gridCol w:w="984"/>
        <w:gridCol w:w="585"/>
        <w:gridCol w:w="683"/>
        <w:gridCol w:w="683"/>
        <w:gridCol w:w="683"/>
        <w:gridCol w:w="683"/>
        <w:gridCol w:w="724"/>
        <w:gridCol w:w="688"/>
        <w:gridCol w:w="600"/>
      </w:tblGrid>
      <w:tr w:rsidR="00F05E35" w:rsidRPr="0070717E" w:rsidTr="00F05E35">
        <w:tc>
          <w:tcPr>
            <w:tcW w:w="2809" w:type="dxa"/>
          </w:tcPr>
          <w:p w:rsidR="00F05E35" w:rsidRPr="0070717E" w:rsidRDefault="00F05E35" w:rsidP="0070717E">
            <w:pPr>
              <w:pStyle w:val="TAH"/>
            </w:pPr>
            <w:r w:rsidRPr="0070717E">
              <w:t>PARAMETER</w:t>
            </w:r>
          </w:p>
        </w:tc>
        <w:tc>
          <w:tcPr>
            <w:tcW w:w="984" w:type="dxa"/>
          </w:tcPr>
          <w:p w:rsidR="00F05E35" w:rsidRPr="0070717E" w:rsidRDefault="00F05E35" w:rsidP="0070717E">
            <w:pPr>
              <w:pStyle w:val="TAH"/>
            </w:pPr>
            <w:r w:rsidRPr="0070717E">
              <w:t>Subclause</w:t>
            </w:r>
          </w:p>
        </w:tc>
        <w:tc>
          <w:tcPr>
            <w:tcW w:w="585" w:type="dxa"/>
          </w:tcPr>
          <w:p w:rsidR="00F05E35" w:rsidRPr="0070717E" w:rsidRDefault="00F05E35" w:rsidP="0070717E">
            <w:pPr>
              <w:pStyle w:val="TAH"/>
            </w:pPr>
            <w:r w:rsidRPr="0070717E">
              <w:t>HSS</w:t>
            </w:r>
          </w:p>
        </w:tc>
        <w:tc>
          <w:tcPr>
            <w:tcW w:w="683" w:type="dxa"/>
          </w:tcPr>
          <w:p w:rsidR="00F05E35" w:rsidRPr="0070717E" w:rsidRDefault="00F05E35" w:rsidP="0070717E">
            <w:pPr>
              <w:pStyle w:val="TAH"/>
            </w:pPr>
            <w:r w:rsidRPr="0070717E">
              <w:t>MME</w:t>
            </w:r>
          </w:p>
        </w:tc>
        <w:tc>
          <w:tcPr>
            <w:tcW w:w="683" w:type="dxa"/>
          </w:tcPr>
          <w:p w:rsidR="00F05E35" w:rsidRPr="0070717E" w:rsidRDefault="00F05E35" w:rsidP="0070717E">
            <w:pPr>
              <w:pStyle w:val="TAH"/>
            </w:pPr>
            <w:r w:rsidRPr="0070717E">
              <w:t>S-GW</w:t>
            </w:r>
          </w:p>
        </w:tc>
        <w:tc>
          <w:tcPr>
            <w:tcW w:w="683" w:type="dxa"/>
          </w:tcPr>
          <w:p w:rsidR="00F05E35" w:rsidRPr="0070717E" w:rsidRDefault="00F05E35" w:rsidP="0070717E">
            <w:pPr>
              <w:pStyle w:val="TAH"/>
            </w:pPr>
            <w:r w:rsidRPr="0070717E">
              <w:t>PDN-GW</w:t>
            </w:r>
          </w:p>
        </w:tc>
        <w:tc>
          <w:tcPr>
            <w:tcW w:w="683" w:type="dxa"/>
          </w:tcPr>
          <w:p w:rsidR="00F05E35" w:rsidRPr="0070717E" w:rsidRDefault="00F05E35" w:rsidP="0070717E">
            <w:pPr>
              <w:pStyle w:val="TAH"/>
            </w:pPr>
            <w:r w:rsidRPr="0070717E">
              <w:t>ePDG</w:t>
            </w:r>
          </w:p>
        </w:tc>
        <w:tc>
          <w:tcPr>
            <w:tcW w:w="724" w:type="dxa"/>
          </w:tcPr>
          <w:p w:rsidR="00F05E35" w:rsidRPr="0070717E" w:rsidRDefault="00F05E35" w:rsidP="0070717E">
            <w:pPr>
              <w:pStyle w:val="TAH"/>
            </w:pPr>
            <w:r w:rsidRPr="0070717E">
              <w:t>3GPP AAA server</w:t>
            </w:r>
          </w:p>
        </w:tc>
        <w:tc>
          <w:tcPr>
            <w:tcW w:w="688" w:type="dxa"/>
          </w:tcPr>
          <w:p w:rsidR="00F05E35" w:rsidRPr="0070717E" w:rsidRDefault="00F05E35" w:rsidP="0070717E">
            <w:pPr>
              <w:pStyle w:val="TAH"/>
            </w:pPr>
            <w:r w:rsidRPr="0070717E">
              <w:t>3GPP AAA server</w:t>
            </w:r>
          </w:p>
          <w:p w:rsidR="00F05E35" w:rsidRPr="0070717E" w:rsidRDefault="00F05E35" w:rsidP="0070717E">
            <w:pPr>
              <w:pStyle w:val="TAH"/>
            </w:pPr>
            <w:r w:rsidRPr="0070717E">
              <w:t>Proxy</w:t>
            </w:r>
          </w:p>
        </w:tc>
        <w:tc>
          <w:tcPr>
            <w:tcW w:w="600" w:type="dxa"/>
          </w:tcPr>
          <w:p w:rsidR="00F05E35" w:rsidRPr="0070717E" w:rsidRDefault="00F05E35" w:rsidP="0070717E">
            <w:pPr>
              <w:pStyle w:val="TAH"/>
            </w:pPr>
            <w:r w:rsidRPr="0070717E">
              <w:t>TYPE</w:t>
            </w:r>
          </w:p>
        </w:tc>
      </w:tr>
      <w:tr w:rsidR="00F05E35" w:rsidRPr="0070717E" w:rsidTr="00F05E35">
        <w:tc>
          <w:tcPr>
            <w:tcW w:w="2809" w:type="dxa"/>
          </w:tcPr>
          <w:p w:rsidR="00F05E35" w:rsidRPr="0070717E" w:rsidRDefault="00F05E35" w:rsidP="0070717E">
            <w:pPr>
              <w:pStyle w:val="TAL"/>
              <w:tabs>
                <w:tab w:val="left" w:pos="2539"/>
                <w:tab w:val="left" w:pos="8067"/>
              </w:tabs>
              <w:ind w:left="2552" w:hanging="2552"/>
              <w:rPr>
                <w:lang w:val="de-DE"/>
              </w:rPr>
            </w:pPr>
            <w:r w:rsidRPr="0070717E">
              <w:rPr>
                <w:lang w:val="de-DE" w:eastAsia="ja-JP"/>
              </w:rPr>
              <w:t>RAND, XRES, CK, IK, AUTN</w:t>
            </w:r>
          </w:p>
        </w:tc>
        <w:tc>
          <w:tcPr>
            <w:tcW w:w="984" w:type="dxa"/>
          </w:tcPr>
          <w:p w:rsidR="00F05E35" w:rsidRPr="0070717E" w:rsidRDefault="00F05E35" w:rsidP="0070717E">
            <w:pPr>
              <w:pStyle w:val="TAL"/>
              <w:rPr>
                <w:lang w:eastAsia="ja-JP"/>
              </w:rPr>
            </w:pPr>
            <w:r w:rsidRPr="0070717E">
              <w:rPr>
                <w:lang w:eastAsia="ja-JP"/>
              </w:rPr>
              <w:t>2.3.2</w:t>
            </w:r>
          </w:p>
        </w:tc>
        <w:tc>
          <w:tcPr>
            <w:tcW w:w="585" w:type="dxa"/>
          </w:tcPr>
          <w:p w:rsidR="00F05E35" w:rsidRPr="0070717E" w:rsidRDefault="00F05E35" w:rsidP="0070717E">
            <w:pPr>
              <w:pStyle w:val="TAC"/>
              <w:rPr>
                <w:lang w:eastAsia="ja-JP"/>
              </w:rPr>
            </w:pPr>
            <w:r w:rsidRPr="0070717E">
              <w:rPr>
                <w:lang w:eastAsia="ja-JP"/>
              </w:rPr>
              <w:t>M</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w:t>
            </w:r>
          </w:p>
        </w:tc>
        <w:tc>
          <w:tcPr>
            <w:tcW w:w="724" w:type="dxa"/>
          </w:tcPr>
          <w:p w:rsidR="00F05E35" w:rsidRPr="0070717E" w:rsidRDefault="00F05E35" w:rsidP="0070717E">
            <w:pPr>
              <w:pStyle w:val="TAC"/>
            </w:pPr>
            <w:r w:rsidRPr="0070717E">
              <w:t>M</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T</w:t>
            </w:r>
          </w:p>
        </w:tc>
      </w:tr>
      <w:tr w:rsidR="00F05E35" w:rsidRPr="0070717E" w:rsidTr="00F05E35">
        <w:tc>
          <w:tcPr>
            <w:tcW w:w="2809" w:type="dxa"/>
          </w:tcPr>
          <w:p w:rsidR="00F05E35" w:rsidRPr="0070717E" w:rsidRDefault="00F05E35" w:rsidP="0070717E">
            <w:pPr>
              <w:pStyle w:val="TAL"/>
              <w:rPr>
                <w:lang w:eastAsia="ja-JP"/>
              </w:rPr>
            </w:pPr>
            <w:r w:rsidRPr="0070717E">
              <w:rPr>
                <w:lang w:eastAsia="ja-JP"/>
              </w:rPr>
              <w:t>RAND, XRES, KASME, AUTN</w:t>
            </w:r>
          </w:p>
        </w:tc>
        <w:tc>
          <w:tcPr>
            <w:tcW w:w="984" w:type="dxa"/>
          </w:tcPr>
          <w:p w:rsidR="00F05E35" w:rsidRPr="0070717E" w:rsidRDefault="00F05E35" w:rsidP="0070717E">
            <w:pPr>
              <w:pStyle w:val="TAL"/>
              <w:rPr>
                <w:lang w:eastAsia="ja-JP"/>
              </w:rPr>
            </w:pPr>
            <w:r w:rsidRPr="0070717E">
              <w:rPr>
                <w:lang w:eastAsia="ja-JP"/>
              </w:rPr>
              <w:t>2.3.2</w:t>
            </w:r>
          </w:p>
        </w:tc>
        <w:tc>
          <w:tcPr>
            <w:tcW w:w="585" w:type="dxa"/>
          </w:tcPr>
          <w:p w:rsidR="00F05E35" w:rsidRPr="0070717E" w:rsidRDefault="00F05E35" w:rsidP="0070717E">
            <w:pPr>
              <w:pStyle w:val="TAC"/>
              <w:rPr>
                <w:lang w:eastAsia="ja-JP"/>
              </w:rPr>
            </w:pPr>
            <w:r w:rsidRPr="0070717E">
              <w:rPr>
                <w:lang w:eastAsia="ja-JP"/>
              </w:rPr>
              <w:t>M</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w:t>
            </w:r>
          </w:p>
        </w:tc>
        <w:tc>
          <w:tcPr>
            <w:tcW w:w="724" w:type="dxa"/>
          </w:tcPr>
          <w:p w:rsidR="00F05E35" w:rsidRPr="0070717E" w:rsidRDefault="00F05E35" w:rsidP="0070717E">
            <w:pPr>
              <w:pStyle w:val="TAC"/>
            </w:pPr>
            <w:r w:rsidRPr="0070717E">
              <w:t>M</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T</w:t>
            </w:r>
          </w:p>
        </w:tc>
      </w:tr>
      <w:tr w:rsidR="00F05E35" w:rsidRPr="0070717E" w:rsidTr="00F05E35">
        <w:tc>
          <w:tcPr>
            <w:tcW w:w="2809" w:type="dxa"/>
          </w:tcPr>
          <w:p w:rsidR="00F05E35" w:rsidRPr="0070717E" w:rsidRDefault="00F05E35" w:rsidP="0070717E">
            <w:pPr>
              <w:pStyle w:val="TAL"/>
            </w:pPr>
            <w:r w:rsidRPr="0070717E">
              <w:rPr>
                <w:lang w:eastAsia="zh-CN"/>
              </w:rPr>
              <w:t>Access Network Identity</w:t>
            </w:r>
          </w:p>
        </w:tc>
        <w:tc>
          <w:tcPr>
            <w:tcW w:w="984" w:type="dxa"/>
          </w:tcPr>
          <w:p w:rsidR="00F05E35" w:rsidRPr="0070717E" w:rsidRDefault="00F05E35" w:rsidP="0070717E">
            <w:pPr>
              <w:pStyle w:val="TAL"/>
              <w:rPr>
                <w:lang w:eastAsia="ja-JP"/>
              </w:rPr>
            </w:pPr>
            <w:r w:rsidRPr="0070717E">
              <w:rPr>
                <w:lang w:eastAsia="ja-JP"/>
              </w:rPr>
              <w:t>2.3.8</w:t>
            </w:r>
          </w:p>
        </w:tc>
        <w:tc>
          <w:tcPr>
            <w:tcW w:w="585" w:type="dxa"/>
          </w:tcPr>
          <w:p w:rsidR="00F05E35" w:rsidRPr="0070717E" w:rsidRDefault="00F05E35" w:rsidP="0070717E">
            <w:pPr>
              <w:pStyle w:val="TAC"/>
              <w:rPr>
                <w:lang w:eastAsia="ja-JP"/>
              </w:rPr>
            </w:pPr>
            <w:r w:rsidRPr="0070717E">
              <w:rPr>
                <w:lang w:eastAsia="ja-JP"/>
              </w:rPr>
              <w:t>C</w:t>
            </w:r>
          </w:p>
        </w:tc>
        <w:tc>
          <w:tcPr>
            <w:tcW w:w="683" w:type="dxa"/>
          </w:tcPr>
          <w:p w:rsidR="00F05E35" w:rsidRPr="0070717E" w:rsidRDefault="00F05E35" w:rsidP="0070717E">
            <w:pPr>
              <w:pStyle w:val="TAC"/>
              <w:rPr>
                <w:lang w:eastAsia="ja-JP"/>
              </w:rPr>
            </w:pPr>
            <w:r w:rsidRPr="0070717E">
              <w:rPr>
                <w:lang w:eastAsia="ja-JP"/>
              </w:rPr>
              <w:t>-</w:t>
            </w:r>
          </w:p>
        </w:tc>
        <w:tc>
          <w:tcPr>
            <w:tcW w:w="683" w:type="dxa"/>
          </w:tcPr>
          <w:p w:rsidR="00F05E35" w:rsidRPr="0070717E" w:rsidRDefault="00F05E35" w:rsidP="0070717E">
            <w:pPr>
              <w:pStyle w:val="TAC"/>
              <w:rPr>
                <w:lang w:eastAsia="ja-JP"/>
              </w:rPr>
            </w:pPr>
            <w:r w:rsidRPr="0070717E">
              <w:rPr>
                <w:lang w:eastAsia="ja-JP"/>
              </w:rPr>
              <w:t>-</w:t>
            </w:r>
          </w:p>
        </w:tc>
        <w:tc>
          <w:tcPr>
            <w:tcW w:w="683" w:type="dxa"/>
          </w:tcPr>
          <w:p w:rsidR="00F05E35" w:rsidRPr="0070717E" w:rsidRDefault="00F05E35" w:rsidP="0070717E">
            <w:pPr>
              <w:pStyle w:val="TAC"/>
              <w:rPr>
                <w:lang w:eastAsia="ja-JP"/>
              </w:rPr>
            </w:pPr>
            <w:r w:rsidRPr="0070717E">
              <w:rPr>
                <w:lang w:eastAsia="ja-JP"/>
              </w:rPr>
              <w:t>-</w:t>
            </w:r>
          </w:p>
        </w:tc>
        <w:tc>
          <w:tcPr>
            <w:tcW w:w="683" w:type="dxa"/>
          </w:tcPr>
          <w:p w:rsidR="00F05E35" w:rsidRPr="0070717E" w:rsidRDefault="00F05E35" w:rsidP="0070717E">
            <w:pPr>
              <w:pStyle w:val="TAC"/>
            </w:pPr>
            <w:r w:rsidRPr="0070717E">
              <w:t>-</w:t>
            </w:r>
          </w:p>
        </w:tc>
        <w:tc>
          <w:tcPr>
            <w:tcW w:w="724" w:type="dxa"/>
          </w:tcPr>
          <w:p w:rsidR="00F05E35" w:rsidRPr="0070717E" w:rsidRDefault="00F05E35" w:rsidP="0070717E">
            <w:pPr>
              <w:pStyle w:val="TAC"/>
            </w:pPr>
            <w:r w:rsidRPr="0070717E">
              <w:t>C</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T</w:t>
            </w:r>
          </w:p>
        </w:tc>
      </w:tr>
      <w:tr w:rsidR="00F05E35" w:rsidRPr="0070717E" w:rsidTr="00F05E35">
        <w:tc>
          <w:tcPr>
            <w:tcW w:w="2809" w:type="dxa"/>
          </w:tcPr>
          <w:p w:rsidR="00F05E35" w:rsidRPr="0070717E" w:rsidRDefault="00F05E35" w:rsidP="0070717E">
            <w:pPr>
              <w:pStyle w:val="TAL"/>
              <w:rPr>
                <w:lang w:eastAsia="zh-CN"/>
              </w:rPr>
            </w:pPr>
            <w:r w:rsidRPr="0070717E">
              <w:t>Trace Reference 2</w:t>
            </w:r>
          </w:p>
        </w:tc>
        <w:tc>
          <w:tcPr>
            <w:tcW w:w="984" w:type="dxa"/>
          </w:tcPr>
          <w:p w:rsidR="00F05E35" w:rsidRPr="0070717E" w:rsidRDefault="00F05E35" w:rsidP="0070717E">
            <w:pPr>
              <w:pStyle w:val="TAL"/>
              <w:rPr>
                <w:lang w:eastAsia="ja-JP"/>
              </w:rPr>
            </w:pPr>
            <w:r w:rsidRPr="0070717E">
              <w:rPr>
                <w:lang w:eastAsia="ja-JP"/>
              </w:rPr>
              <w:t>2.11.9</w:t>
            </w:r>
          </w:p>
        </w:tc>
        <w:tc>
          <w:tcPr>
            <w:tcW w:w="585" w:type="dxa"/>
          </w:tcPr>
          <w:p w:rsidR="00F05E35" w:rsidRPr="0070717E" w:rsidRDefault="00F05E35" w:rsidP="0070717E">
            <w:pPr>
              <w:pStyle w:val="TAC"/>
              <w:rPr>
                <w:lang w:eastAsia="ja-JP"/>
              </w:rPr>
            </w:pPr>
            <w:r w:rsidRPr="0070717E">
              <w:t>C</w:t>
            </w:r>
          </w:p>
        </w:tc>
        <w:tc>
          <w:tcPr>
            <w:tcW w:w="683" w:type="dxa"/>
          </w:tcPr>
          <w:p w:rsidR="00F05E35" w:rsidRPr="0070717E" w:rsidRDefault="00F05E35" w:rsidP="0070717E">
            <w:pPr>
              <w:pStyle w:val="TAC"/>
              <w:rPr>
                <w:lang w:eastAsia="ja-JP"/>
              </w:rPr>
            </w:pPr>
            <w:ins w:id="62" w:author="159180" w:date="2012-10-31T16:26:00Z">
              <w:r w:rsidRPr="0070717E">
                <w:rPr>
                  <w:lang w:eastAsia="ja-JP"/>
                </w:rPr>
                <w:t>-</w:t>
              </w:r>
            </w:ins>
            <w:del w:id="63" w:author="159180" w:date="2012-10-31T16:25:00Z">
              <w:r w:rsidRPr="0070717E" w:rsidDel="00A32983">
                <w:delText>C</w:delText>
              </w:r>
            </w:del>
          </w:p>
        </w:tc>
        <w:tc>
          <w:tcPr>
            <w:tcW w:w="683" w:type="dxa"/>
          </w:tcPr>
          <w:p w:rsidR="00F05E35" w:rsidRPr="0070717E" w:rsidRDefault="00F05E35" w:rsidP="0070717E">
            <w:pPr>
              <w:pStyle w:val="TAC"/>
              <w:rPr>
                <w:lang w:eastAsia="ja-JP"/>
              </w:rPr>
            </w:pPr>
            <w:r w:rsidRPr="0070717E">
              <w:rPr>
                <w:lang w:eastAsia="ja-JP"/>
              </w:rPr>
              <w:t>-</w:t>
            </w:r>
          </w:p>
        </w:tc>
        <w:tc>
          <w:tcPr>
            <w:tcW w:w="683" w:type="dxa"/>
          </w:tcPr>
          <w:p w:rsidR="00F05E35" w:rsidRPr="0070717E" w:rsidRDefault="00F05E35" w:rsidP="0070717E">
            <w:pPr>
              <w:pStyle w:val="TAC"/>
              <w:rPr>
                <w:lang w:eastAsia="ja-JP"/>
              </w:rPr>
            </w:pPr>
            <w:ins w:id="64" w:author="159180" w:date="2012-10-31T16:26:00Z">
              <w:r w:rsidRPr="0070717E">
                <w:t>C</w:t>
              </w:r>
            </w:ins>
            <w:del w:id="65" w:author="159180" w:date="2012-10-31T16:26:00Z">
              <w:r w:rsidRPr="0070717E" w:rsidDel="009658C1">
                <w:rPr>
                  <w:lang w:eastAsia="ja-JP"/>
                </w:rPr>
                <w:delText>-</w:delText>
              </w:r>
            </w:del>
          </w:p>
        </w:tc>
        <w:tc>
          <w:tcPr>
            <w:tcW w:w="683" w:type="dxa"/>
          </w:tcPr>
          <w:p w:rsidR="00F05E35" w:rsidRPr="0070717E" w:rsidRDefault="00F05E35" w:rsidP="0070717E">
            <w:pPr>
              <w:pStyle w:val="TAC"/>
            </w:pPr>
            <w:r w:rsidRPr="0070717E">
              <w:t>-</w:t>
            </w:r>
          </w:p>
        </w:tc>
        <w:tc>
          <w:tcPr>
            <w:tcW w:w="724" w:type="dxa"/>
          </w:tcPr>
          <w:p w:rsidR="00F05E35" w:rsidRPr="0070717E" w:rsidRDefault="00F05E35" w:rsidP="0070717E">
            <w:pPr>
              <w:pStyle w:val="TAC"/>
            </w:pPr>
            <w:r w:rsidRPr="0070717E">
              <w:t>C</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t>P</w:t>
            </w:r>
          </w:p>
        </w:tc>
      </w:tr>
      <w:tr w:rsidR="00F05E35" w:rsidRPr="0070717E" w:rsidTr="00F05E35">
        <w:tc>
          <w:tcPr>
            <w:tcW w:w="2809" w:type="dxa"/>
          </w:tcPr>
          <w:p w:rsidR="00F05E35" w:rsidRPr="0070717E" w:rsidRDefault="00F05E35" w:rsidP="0070717E">
            <w:pPr>
              <w:pStyle w:val="TAL"/>
              <w:rPr>
                <w:lang w:eastAsia="zh-CN"/>
              </w:rPr>
            </w:pPr>
            <w:r w:rsidRPr="0070717E">
              <w:t>Trace depth</w:t>
            </w:r>
          </w:p>
        </w:tc>
        <w:tc>
          <w:tcPr>
            <w:tcW w:w="984" w:type="dxa"/>
          </w:tcPr>
          <w:p w:rsidR="00F05E35" w:rsidRPr="0070717E" w:rsidRDefault="00F05E35" w:rsidP="0070717E">
            <w:pPr>
              <w:pStyle w:val="TAL"/>
              <w:rPr>
                <w:lang w:eastAsia="ja-JP"/>
              </w:rPr>
            </w:pPr>
            <w:r w:rsidRPr="0070717E">
              <w:rPr>
                <w:lang w:eastAsia="ja-JP"/>
              </w:rPr>
              <w:t>2.11.10</w:t>
            </w:r>
          </w:p>
        </w:tc>
        <w:tc>
          <w:tcPr>
            <w:tcW w:w="585" w:type="dxa"/>
          </w:tcPr>
          <w:p w:rsidR="00F05E35" w:rsidRPr="0070717E" w:rsidRDefault="00F05E35" w:rsidP="0070717E">
            <w:pPr>
              <w:pStyle w:val="TAC"/>
              <w:rPr>
                <w:lang w:eastAsia="ja-JP"/>
              </w:rPr>
            </w:pPr>
            <w:r w:rsidRPr="0070717E">
              <w:t>C</w:t>
            </w:r>
          </w:p>
        </w:tc>
        <w:tc>
          <w:tcPr>
            <w:tcW w:w="683" w:type="dxa"/>
          </w:tcPr>
          <w:p w:rsidR="00F05E35" w:rsidRPr="0070717E" w:rsidRDefault="00F05E35" w:rsidP="0070717E">
            <w:pPr>
              <w:pStyle w:val="TAC"/>
              <w:rPr>
                <w:lang w:eastAsia="ja-JP"/>
              </w:rPr>
            </w:pPr>
            <w:ins w:id="66" w:author="159180" w:date="2012-10-31T16:26:00Z">
              <w:r w:rsidRPr="0070717E">
                <w:rPr>
                  <w:lang w:eastAsia="ja-JP"/>
                </w:rPr>
                <w:t>-</w:t>
              </w:r>
            </w:ins>
            <w:del w:id="67" w:author="159180" w:date="2012-10-31T16:25:00Z">
              <w:r w:rsidRPr="0070717E" w:rsidDel="00A32983">
                <w:delText>C</w:delText>
              </w:r>
            </w:del>
          </w:p>
        </w:tc>
        <w:tc>
          <w:tcPr>
            <w:tcW w:w="683" w:type="dxa"/>
          </w:tcPr>
          <w:p w:rsidR="00F05E35" w:rsidRPr="0070717E" w:rsidRDefault="00F05E35" w:rsidP="0070717E">
            <w:pPr>
              <w:pStyle w:val="TAC"/>
              <w:rPr>
                <w:lang w:eastAsia="ja-JP"/>
              </w:rPr>
            </w:pPr>
            <w:r w:rsidRPr="0070717E">
              <w:rPr>
                <w:lang w:eastAsia="ja-JP"/>
              </w:rPr>
              <w:t>-</w:t>
            </w:r>
          </w:p>
        </w:tc>
        <w:tc>
          <w:tcPr>
            <w:tcW w:w="683" w:type="dxa"/>
          </w:tcPr>
          <w:p w:rsidR="00F05E35" w:rsidRPr="0070717E" w:rsidRDefault="00F05E35" w:rsidP="0070717E">
            <w:pPr>
              <w:pStyle w:val="TAC"/>
              <w:rPr>
                <w:lang w:eastAsia="ja-JP"/>
              </w:rPr>
            </w:pPr>
            <w:ins w:id="68" w:author="159180" w:date="2012-10-31T16:26:00Z">
              <w:r w:rsidRPr="0070717E">
                <w:t>C</w:t>
              </w:r>
            </w:ins>
            <w:del w:id="69" w:author="159180" w:date="2012-10-31T16:26:00Z">
              <w:r w:rsidRPr="0070717E" w:rsidDel="009658C1">
                <w:rPr>
                  <w:lang w:eastAsia="ja-JP"/>
                </w:rPr>
                <w:delText>-</w:delText>
              </w:r>
            </w:del>
          </w:p>
        </w:tc>
        <w:tc>
          <w:tcPr>
            <w:tcW w:w="683" w:type="dxa"/>
          </w:tcPr>
          <w:p w:rsidR="00F05E35" w:rsidRPr="0070717E" w:rsidRDefault="00F05E35" w:rsidP="0070717E">
            <w:pPr>
              <w:pStyle w:val="TAC"/>
            </w:pPr>
            <w:r w:rsidRPr="0070717E">
              <w:t>-</w:t>
            </w:r>
          </w:p>
        </w:tc>
        <w:tc>
          <w:tcPr>
            <w:tcW w:w="724" w:type="dxa"/>
          </w:tcPr>
          <w:p w:rsidR="00F05E35" w:rsidRPr="0070717E" w:rsidRDefault="00F05E35" w:rsidP="0070717E">
            <w:pPr>
              <w:pStyle w:val="TAC"/>
            </w:pPr>
            <w:r w:rsidRPr="0070717E">
              <w:t>C</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t>P</w:t>
            </w:r>
          </w:p>
        </w:tc>
      </w:tr>
      <w:tr w:rsidR="00F05E35" w:rsidRPr="0070717E" w:rsidTr="00F05E35">
        <w:tc>
          <w:tcPr>
            <w:tcW w:w="2809" w:type="dxa"/>
          </w:tcPr>
          <w:p w:rsidR="00F05E35" w:rsidRPr="0070717E" w:rsidRDefault="00F05E35" w:rsidP="0070717E">
            <w:pPr>
              <w:pStyle w:val="TAL"/>
              <w:rPr>
                <w:lang w:eastAsia="zh-CN"/>
              </w:rPr>
            </w:pPr>
            <w:r w:rsidRPr="0070717E">
              <w:t>List of NE types to trace</w:t>
            </w:r>
          </w:p>
        </w:tc>
        <w:tc>
          <w:tcPr>
            <w:tcW w:w="984" w:type="dxa"/>
          </w:tcPr>
          <w:p w:rsidR="00F05E35" w:rsidRPr="0070717E" w:rsidRDefault="00F05E35" w:rsidP="0070717E">
            <w:pPr>
              <w:pStyle w:val="TAL"/>
              <w:rPr>
                <w:lang w:eastAsia="ja-JP"/>
              </w:rPr>
            </w:pPr>
            <w:r w:rsidRPr="0070717E">
              <w:t>2.11.11</w:t>
            </w:r>
          </w:p>
        </w:tc>
        <w:tc>
          <w:tcPr>
            <w:tcW w:w="585" w:type="dxa"/>
          </w:tcPr>
          <w:p w:rsidR="00F05E35" w:rsidRPr="0070717E" w:rsidRDefault="00F05E35" w:rsidP="0070717E">
            <w:pPr>
              <w:pStyle w:val="TAC"/>
              <w:rPr>
                <w:lang w:eastAsia="ja-JP"/>
              </w:rPr>
            </w:pPr>
            <w:r w:rsidRPr="0070717E">
              <w:t>C</w:t>
            </w:r>
          </w:p>
        </w:tc>
        <w:tc>
          <w:tcPr>
            <w:tcW w:w="683" w:type="dxa"/>
          </w:tcPr>
          <w:p w:rsidR="00F05E35" w:rsidRPr="0070717E" w:rsidRDefault="00F05E35" w:rsidP="0070717E">
            <w:pPr>
              <w:pStyle w:val="TAC"/>
              <w:rPr>
                <w:lang w:eastAsia="ja-JP"/>
              </w:rPr>
            </w:pPr>
            <w:ins w:id="70" w:author="159180" w:date="2012-10-31T16:26:00Z">
              <w:r w:rsidRPr="0070717E">
                <w:rPr>
                  <w:lang w:eastAsia="ja-JP"/>
                </w:rPr>
                <w:t>-</w:t>
              </w:r>
            </w:ins>
            <w:del w:id="71" w:author="159180" w:date="2012-10-31T16:25:00Z">
              <w:r w:rsidRPr="0070717E" w:rsidDel="00A32983">
                <w:delText>C</w:delText>
              </w:r>
            </w:del>
          </w:p>
        </w:tc>
        <w:tc>
          <w:tcPr>
            <w:tcW w:w="683" w:type="dxa"/>
          </w:tcPr>
          <w:p w:rsidR="00F05E35" w:rsidRPr="0070717E" w:rsidRDefault="00F05E35" w:rsidP="0070717E">
            <w:pPr>
              <w:pStyle w:val="TAC"/>
              <w:rPr>
                <w:lang w:eastAsia="ja-JP"/>
              </w:rPr>
            </w:pPr>
            <w:r w:rsidRPr="0070717E">
              <w:rPr>
                <w:lang w:eastAsia="ja-JP"/>
              </w:rPr>
              <w:t>-</w:t>
            </w:r>
          </w:p>
        </w:tc>
        <w:tc>
          <w:tcPr>
            <w:tcW w:w="683" w:type="dxa"/>
          </w:tcPr>
          <w:p w:rsidR="00F05E35" w:rsidRPr="0070717E" w:rsidRDefault="00F05E35" w:rsidP="0070717E">
            <w:pPr>
              <w:pStyle w:val="TAC"/>
              <w:rPr>
                <w:lang w:eastAsia="ja-JP"/>
              </w:rPr>
            </w:pPr>
            <w:r w:rsidRPr="0070717E">
              <w:rPr>
                <w:lang w:eastAsia="ja-JP"/>
              </w:rPr>
              <w:t>-</w:t>
            </w:r>
          </w:p>
        </w:tc>
        <w:tc>
          <w:tcPr>
            <w:tcW w:w="683" w:type="dxa"/>
          </w:tcPr>
          <w:p w:rsidR="00F05E35" w:rsidRPr="0070717E" w:rsidRDefault="00F05E35" w:rsidP="0070717E">
            <w:pPr>
              <w:pStyle w:val="TAC"/>
            </w:pPr>
            <w:r w:rsidRPr="0070717E">
              <w:t>-</w:t>
            </w:r>
          </w:p>
        </w:tc>
        <w:tc>
          <w:tcPr>
            <w:tcW w:w="724" w:type="dxa"/>
          </w:tcPr>
          <w:p w:rsidR="00F05E35" w:rsidRPr="0070717E" w:rsidRDefault="00F05E35" w:rsidP="0070717E">
            <w:pPr>
              <w:pStyle w:val="TAC"/>
            </w:pPr>
            <w:r w:rsidRPr="0070717E">
              <w:t>C</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t>P</w:t>
            </w:r>
          </w:p>
        </w:tc>
      </w:tr>
      <w:tr w:rsidR="00F05E35" w:rsidRPr="0070717E" w:rsidTr="00F05E35">
        <w:tc>
          <w:tcPr>
            <w:tcW w:w="2809" w:type="dxa"/>
          </w:tcPr>
          <w:p w:rsidR="00F05E35" w:rsidRPr="0070717E" w:rsidRDefault="00F05E35" w:rsidP="0070717E">
            <w:pPr>
              <w:pStyle w:val="TAL"/>
              <w:rPr>
                <w:lang w:eastAsia="zh-CN"/>
              </w:rPr>
            </w:pPr>
            <w:r w:rsidRPr="0070717E">
              <w:t>Triggering events</w:t>
            </w:r>
          </w:p>
        </w:tc>
        <w:tc>
          <w:tcPr>
            <w:tcW w:w="984" w:type="dxa"/>
          </w:tcPr>
          <w:p w:rsidR="00F05E35" w:rsidRPr="0070717E" w:rsidRDefault="00F05E35" w:rsidP="0070717E">
            <w:pPr>
              <w:pStyle w:val="TAL"/>
              <w:rPr>
                <w:lang w:eastAsia="ja-JP"/>
              </w:rPr>
            </w:pPr>
            <w:r w:rsidRPr="0070717E">
              <w:t>2.11.12</w:t>
            </w:r>
          </w:p>
        </w:tc>
        <w:tc>
          <w:tcPr>
            <w:tcW w:w="585" w:type="dxa"/>
          </w:tcPr>
          <w:p w:rsidR="00F05E35" w:rsidRPr="0070717E" w:rsidRDefault="00F05E35" w:rsidP="0070717E">
            <w:pPr>
              <w:pStyle w:val="TAC"/>
              <w:rPr>
                <w:lang w:eastAsia="ja-JP"/>
              </w:rPr>
            </w:pPr>
            <w:r w:rsidRPr="0070717E">
              <w:t>C</w:t>
            </w:r>
          </w:p>
        </w:tc>
        <w:tc>
          <w:tcPr>
            <w:tcW w:w="683" w:type="dxa"/>
          </w:tcPr>
          <w:p w:rsidR="00F05E35" w:rsidRPr="0070717E" w:rsidRDefault="00F05E35" w:rsidP="0070717E">
            <w:pPr>
              <w:pStyle w:val="TAC"/>
              <w:rPr>
                <w:lang w:eastAsia="ja-JP"/>
              </w:rPr>
            </w:pPr>
            <w:ins w:id="72" w:author="159180" w:date="2012-10-31T16:26:00Z">
              <w:r w:rsidRPr="0070717E">
                <w:rPr>
                  <w:lang w:eastAsia="ja-JP"/>
                </w:rPr>
                <w:t>-</w:t>
              </w:r>
            </w:ins>
            <w:del w:id="73" w:author="159180" w:date="2012-10-31T16:25:00Z">
              <w:r w:rsidRPr="0070717E" w:rsidDel="00A32983">
                <w:rPr>
                  <w:lang w:eastAsia="ja-JP"/>
                </w:rPr>
                <w:delText>C</w:delText>
              </w:r>
            </w:del>
          </w:p>
        </w:tc>
        <w:tc>
          <w:tcPr>
            <w:tcW w:w="683" w:type="dxa"/>
          </w:tcPr>
          <w:p w:rsidR="00F05E35" w:rsidRPr="0070717E" w:rsidRDefault="00F05E35" w:rsidP="0070717E">
            <w:pPr>
              <w:pStyle w:val="TAC"/>
              <w:rPr>
                <w:lang w:eastAsia="ja-JP"/>
              </w:rPr>
            </w:pPr>
            <w:r w:rsidRPr="0070717E">
              <w:rPr>
                <w:lang w:eastAsia="ja-JP"/>
              </w:rPr>
              <w:t>-</w:t>
            </w:r>
          </w:p>
        </w:tc>
        <w:tc>
          <w:tcPr>
            <w:tcW w:w="683" w:type="dxa"/>
          </w:tcPr>
          <w:p w:rsidR="00F05E35" w:rsidRPr="0070717E" w:rsidRDefault="00F05E35" w:rsidP="0070717E">
            <w:pPr>
              <w:pStyle w:val="TAC"/>
              <w:rPr>
                <w:lang w:eastAsia="ja-JP"/>
              </w:rPr>
            </w:pPr>
            <w:ins w:id="74" w:author="159180" w:date="2012-10-31T16:26:00Z">
              <w:r w:rsidRPr="0070717E">
                <w:rPr>
                  <w:lang w:eastAsia="ja-JP"/>
                </w:rPr>
                <w:t>C</w:t>
              </w:r>
            </w:ins>
            <w:del w:id="75" w:author="159180" w:date="2012-10-31T16:26:00Z">
              <w:r w:rsidRPr="0070717E" w:rsidDel="009658C1">
                <w:rPr>
                  <w:lang w:eastAsia="ja-JP"/>
                </w:rPr>
                <w:delText>-</w:delText>
              </w:r>
            </w:del>
          </w:p>
        </w:tc>
        <w:tc>
          <w:tcPr>
            <w:tcW w:w="683" w:type="dxa"/>
          </w:tcPr>
          <w:p w:rsidR="00F05E35" w:rsidRPr="0070717E" w:rsidRDefault="00F05E35" w:rsidP="0070717E">
            <w:pPr>
              <w:pStyle w:val="TAC"/>
            </w:pPr>
            <w:r w:rsidRPr="0070717E">
              <w:t>-</w:t>
            </w:r>
          </w:p>
        </w:tc>
        <w:tc>
          <w:tcPr>
            <w:tcW w:w="724" w:type="dxa"/>
          </w:tcPr>
          <w:p w:rsidR="00F05E35" w:rsidRPr="0070717E" w:rsidRDefault="00F05E35" w:rsidP="0070717E">
            <w:pPr>
              <w:pStyle w:val="TAC"/>
            </w:pPr>
            <w:r w:rsidRPr="0070717E">
              <w:t>C</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t>P</w:t>
            </w:r>
          </w:p>
        </w:tc>
      </w:tr>
      <w:tr w:rsidR="00F05E35" w:rsidRPr="0070717E" w:rsidTr="00F05E35">
        <w:tc>
          <w:tcPr>
            <w:tcW w:w="2809" w:type="dxa"/>
          </w:tcPr>
          <w:p w:rsidR="00F05E35" w:rsidRPr="0070717E" w:rsidRDefault="00F05E35" w:rsidP="0070717E">
            <w:pPr>
              <w:pStyle w:val="TAL"/>
              <w:rPr>
                <w:lang w:eastAsia="zh-CN"/>
              </w:rPr>
            </w:pPr>
            <w:r w:rsidRPr="0070717E">
              <w:t>List of interfaces to trace</w:t>
            </w:r>
          </w:p>
        </w:tc>
        <w:tc>
          <w:tcPr>
            <w:tcW w:w="984" w:type="dxa"/>
          </w:tcPr>
          <w:p w:rsidR="00F05E35" w:rsidRPr="0070717E" w:rsidRDefault="00F05E35" w:rsidP="0070717E">
            <w:pPr>
              <w:pStyle w:val="TAL"/>
              <w:rPr>
                <w:lang w:eastAsia="ja-JP"/>
              </w:rPr>
            </w:pPr>
            <w:r w:rsidRPr="0070717E">
              <w:t>2.11.13</w:t>
            </w:r>
          </w:p>
        </w:tc>
        <w:tc>
          <w:tcPr>
            <w:tcW w:w="585" w:type="dxa"/>
          </w:tcPr>
          <w:p w:rsidR="00F05E35" w:rsidRPr="0070717E" w:rsidRDefault="00F05E35" w:rsidP="0070717E">
            <w:pPr>
              <w:pStyle w:val="TAC"/>
              <w:rPr>
                <w:lang w:eastAsia="ja-JP"/>
              </w:rPr>
            </w:pPr>
            <w:r w:rsidRPr="0070717E">
              <w:t>C</w:t>
            </w:r>
          </w:p>
        </w:tc>
        <w:tc>
          <w:tcPr>
            <w:tcW w:w="683" w:type="dxa"/>
          </w:tcPr>
          <w:p w:rsidR="00F05E35" w:rsidRPr="0070717E" w:rsidRDefault="00F05E35" w:rsidP="0070717E">
            <w:pPr>
              <w:pStyle w:val="TAC"/>
              <w:rPr>
                <w:lang w:eastAsia="ja-JP"/>
              </w:rPr>
            </w:pPr>
            <w:ins w:id="76" w:author="159180" w:date="2012-10-31T16:26:00Z">
              <w:r w:rsidRPr="0070717E">
                <w:rPr>
                  <w:lang w:eastAsia="ja-JP"/>
                </w:rPr>
                <w:t>-</w:t>
              </w:r>
            </w:ins>
            <w:del w:id="77" w:author="159180" w:date="2012-10-31T16:25:00Z">
              <w:r w:rsidRPr="0070717E" w:rsidDel="00A32983">
                <w:rPr>
                  <w:lang w:eastAsia="ja-JP"/>
                </w:rPr>
                <w:delText>C</w:delText>
              </w:r>
            </w:del>
          </w:p>
        </w:tc>
        <w:tc>
          <w:tcPr>
            <w:tcW w:w="683" w:type="dxa"/>
          </w:tcPr>
          <w:p w:rsidR="00F05E35" w:rsidRPr="0070717E" w:rsidRDefault="00F05E35" w:rsidP="0070717E">
            <w:pPr>
              <w:pStyle w:val="TAC"/>
              <w:rPr>
                <w:lang w:eastAsia="ja-JP"/>
              </w:rPr>
            </w:pPr>
            <w:r w:rsidRPr="0070717E">
              <w:rPr>
                <w:lang w:eastAsia="ja-JP"/>
              </w:rPr>
              <w:t>-</w:t>
            </w:r>
          </w:p>
        </w:tc>
        <w:tc>
          <w:tcPr>
            <w:tcW w:w="683" w:type="dxa"/>
          </w:tcPr>
          <w:p w:rsidR="00F05E35" w:rsidRPr="0070717E" w:rsidRDefault="00F05E35" w:rsidP="0070717E">
            <w:pPr>
              <w:pStyle w:val="TAC"/>
              <w:rPr>
                <w:lang w:eastAsia="ja-JP"/>
              </w:rPr>
            </w:pPr>
            <w:ins w:id="78" w:author="159180" w:date="2012-10-31T16:26:00Z">
              <w:r w:rsidRPr="0070717E">
                <w:rPr>
                  <w:lang w:eastAsia="ja-JP"/>
                </w:rPr>
                <w:t>C</w:t>
              </w:r>
            </w:ins>
            <w:del w:id="79" w:author="159180" w:date="2012-10-31T16:26:00Z">
              <w:r w:rsidRPr="0070717E" w:rsidDel="009658C1">
                <w:rPr>
                  <w:lang w:eastAsia="ja-JP"/>
                </w:rPr>
                <w:delText>-</w:delText>
              </w:r>
            </w:del>
          </w:p>
        </w:tc>
        <w:tc>
          <w:tcPr>
            <w:tcW w:w="683" w:type="dxa"/>
          </w:tcPr>
          <w:p w:rsidR="00F05E35" w:rsidRPr="0070717E" w:rsidRDefault="00F05E35" w:rsidP="0070717E">
            <w:pPr>
              <w:pStyle w:val="TAC"/>
            </w:pPr>
            <w:r w:rsidRPr="0070717E">
              <w:t>-</w:t>
            </w:r>
          </w:p>
        </w:tc>
        <w:tc>
          <w:tcPr>
            <w:tcW w:w="724" w:type="dxa"/>
          </w:tcPr>
          <w:p w:rsidR="00F05E35" w:rsidRPr="0070717E" w:rsidRDefault="00F05E35" w:rsidP="0070717E">
            <w:pPr>
              <w:pStyle w:val="TAC"/>
            </w:pPr>
            <w:r w:rsidRPr="0070717E">
              <w:t>C</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t xml:space="preserve">P </w:t>
            </w:r>
          </w:p>
        </w:tc>
      </w:tr>
      <w:tr w:rsidR="00F05E35" w:rsidRPr="0070717E" w:rsidTr="00F05E35">
        <w:tc>
          <w:tcPr>
            <w:tcW w:w="2809" w:type="dxa"/>
          </w:tcPr>
          <w:p w:rsidR="00F05E35" w:rsidRPr="0070717E" w:rsidRDefault="00F05E35" w:rsidP="0070717E">
            <w:pPr>
              <w:pStyle w:val="TAL"/>
              <w:rPr>
                <w:lang w:eastAsia="zh-CN"/>
              </w:rPr>
            </w:pPr>
            <w:r w:rsidRPr="0070717E">
              <w:t>IP address of Trace Collection Entity</w:t>
            </w:r>
          </w:p>
        </w:tc>
        <w:tc>
          <w:tcPr>
            <w:tcW w:w="984" w:type="dxa"/>
          </w:tcPr>
          <w:p w:rsidR="00F05E35" w:rsidRPr="0070717E" w:rsidRDefault="00F05E35" w:rsidP="0070717E">
            <w:pPr>
              <w:pStyle w:val="TAL"/>
              <w:rPr>
                <w:lang w:eastAsia="ja-JP"/>
              </w:rPr>
            </w:pPr>
            <w:r w:rsidRPr="0070717E">
              <w:t>2.11.14</w:t>
            </w:r>
          </w:p>
        </w:tc>
        <w:tc>
          <w:tcPr>
            <w:tcW w:w="585" w:type="dxa"/>
          </w:tcPr>
          <w:p w:rsidR="00F05E35" w:rsidRPr="0070717E" w:rsidRDefault="00F05E35" w:rsidP="0070717E">
            <w:pPr>
              <w:pStyle w:val="TAC"/>
              <w:rPr>
                <w:lang w:eastAsia="ja-JP"/>
              </w:rPr>
            </w:pPr>
            <w:r w:rsidRPr="0070717E">
              <w:t>C</w:t>
            </w:r>
          </w:p>
        </w:tc>
        <w:tc>
          <w:tcPr>
            <w:tcW w:w="683" w:type="dxa"/>
          </w:tcPr>
          <w:p w:rsidR="00F05E35" w:rsidRPr="0070717E" w:rsidRDefault="00F05E35" w:rsidP="0070717E">
            <w:pPr>
              <w:pStyle w:val="TAC"/>
              <w:rPr>
                <w:lang w:eastAsia="ja-JP"/>
              </w:rPr>
            </w:pPr>
            <w:ins w:id="80" w:author="159180" w:date="2012-10-31T16:26:00Z">
              <w:r w:rsidRPr="0070717E">
                <w:rPr>
                  <w:lang w:eastAsia="ja-JP"/>
                </w:rPr>
                <w:t>-</w:t>
              </w:r>
            </w:ins>
            <w:del w:id="81" w:author="159180" w:date="2012-10-31T16:26:00Z">
              <w:r w:rsidRPr="0070717E" w:rsidDel="00A32983">
                <w:rPr>
                  <w:lang w:eastAsia="ja-JP"/>
                </w:rPr>
                <w:delText>C</w:delText>
              </w:r>
            </w:del>
          </w:p>
        </w:tc>
        <w:tc>
          <w:tcPr>
            <w:tcW w:w="683" w:type="dxa"/>
          </w:tcPr>
          <w:p w:rsidR="00F05E35" w:rsidRPr="0070717E" w:rsidRDefault="00F05E35" w:rsidP="0070717E">
            <w:pPr>
              <w:pStyle w:val="TAC"/>
              <w:rPr>
                <w:lang w:eastAsia="ja-JP"/>
              </w:rPr>
            </w:pPr>
            <w:r w:rsidRPr="0070717E">
              <w:rPr>
                <w:lang w:eastAsia="ja-JP"/>
              </w:rPr>
              <w:t>-</w:t>
            </w:r>
          </w:p>
        </w:tc>
        <w:tc>
          <w:tcPr>
            <w:tcW w:w="683" w:type="dxa"/>
          </w:tcPr>
          <w:p w:rsidR="00F05E35" w:rsidRPr="0070717E" w:rsidRDefault="00F05E35" w:rsidP="0070717E">
            <w:pPr>
              <w:pStyle w:val="TAC"/>
              <w:rPr>
                <w:lang w:eastAsia="ja-JP"/>
              </w:rPr>
            </w:pPr>
            <w:ins w:id="82" w:author="159180" w:date="2012-10-31T16:26:00Z">
              <w:r w:rsidRPr="0070717E">
                <w:t>C</w:t>
              </w:r>
            </w:ins>
            <w:del w:id="83" w:author="159180" w:date="2012-10-31T16:26:00Z">
              <w:r w:rsidRPr="0070717E" w:rsidDel="009658C1">
                <w:rPr>
                  <w:lang w:eastAsia="ja-JP"/>
                </w:rPr>
                <w:delText>-</w:delText>
              </w:r>
            </w:del>
          </w:p>
        </w:tc>
        <w:tc>
          <w:tcPr>
            <w:tcW w:w="683" w:type="dxa"/>
          </w:tcPr>
          <w:p w:rsidR="00F05E35" w:rsidRPr="0070717E" w:rsidRDefault="00F05E35" w:rsidP="0070717E">
            <w:pPr>
              <w:pStyle w:val="TAC"/>
            </w:pPr>
            <w:r w:rsidRPr="0070717E">
              <w:t>-</w:t>
            </w:r>
          </w:p>
        </w:tc>
        <w:tc>
          <w:tcPr>
            <w:tcW w:w="724" w:type="dxa"/>
          </w:tcPr>
          <w:p w:rsidR="00F05E35" w:rsidRPr="0070717E" w:rsidRDefault="00F05E35" w:rsidP="0070717E">
            <w:pPr>
              <w:pStyle w:val="TAC"/>
            </w:pPr>
            <w:r w:rsidRPr="0070717E">
              <w:t>C</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P</w:t>
            </w:r>
          </w:p>
        </w:tc>
      </w:tr>
      <w:tr w:rsidR="00F05E35" w:rsidRPr="0070717E" w:rsidTr="00F05E35">
        <w:tc>
          <w:tcPr>
            <w:tcW w:w="2809" w:type="dxa"/>
          </w:tcPr>
          <w:p w:rsidR="00F05E35" w:rsidRPr="0070717E" w:rsidRDefault="00F05E35" w:rsidP="0070717E">
            <w:pPr>
              <w:pStyle w:val="TAL"/>
              <w:rPr>
                <w:lang w:eastAsia="ja-JP"/>
              </w:rPr>
            </w:pPr>
            <w:r w:rsidRPr="0070717E">
              <w:rPr>
                <w:lang w:eastAsia="ja-JP"/>
              </w:rPr>
              <w:t>APN-Configuration-Profile</w:t>
            </w:r>
          </w:p>
        </w:tc>
        <w:tc>
          <w:tcPr>
            <w:tcW w:w="984" w:type="dxa"/>
          </w:tcPr>
          <w:p w:rsidR="00F05E35" w:rsidRPr="0070717E" w:rsidRDefault="00F05E35" w:rsidP="0070717E">
            <w:pPr>
              <w:pStyle w:val="TAL"/>
              <w:rPr>
                <w:lang w:eastAsia="ja-JP"/>
              </w:rPr>
            </w:pPr>
            <w:r w:rsidRPr="0070717E">
              <w:rPr>
                <w:lang w:eastAsia="ja-JP"/>
              </w:rPr>
              <w:t>2.13.31</w:t>
            </w:r>
          </w:p>
        </w:tc>
        <w:tc>
          <w:tcPr>
            <w:tcW w:w="585" w:type="dxa"/>
          </w:tcPr>
          <w:p w:rsidR="00F05E35" w:rsidRPr="0070717E" w:rsidRDefault="00F05E35" w:rsidP="0070717E">
            <w:pPr>
              <w:pStyle w:val="TAC"/>
              <w:rPr>
                <w:lang w:eastAsia="ja-JP"/>
              </w:rPr>
            </w:pPr>
            <w:r w:rsidRPr="0070717E">
              <w:rPr>
                <w:lang w:eastAsia="ja-JP"/>
              </w:rPr>
              <w:t>M</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t>C</w:t>
            </w:r>
          </w:p>
        </w:tc>
        <w:tc>
          <w:tcPr>
            <w:tcW w:w="724" w:type="dxa"/>
          </w:tcPr>
          <w:p w:rsidR="00F05E35" w:rsidRPr="0070717E" w:rsidRDefault="00F05E35" w:rsidP="0070717E">
            <w:pPr>
              <w:pStyle w:val="TAC"/>
            </w:pPr>
            <w:r w:rsidRPr="0070717E">
              <w:t>C</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T</w:t>
            </w:r>
          </w:p>
        </w:tc>
      </w:tr>
      <w:tr w:rsidR="00F05E35" w:rsidRPr="0070717E" w:rsidTr="00F05E35">
        <w:tc>
          <w:tcPr>
            <w:tcW w:w="2809" w:type="dxa"/>
          </w:tcPr>
          <w:p w:rsidR="00F05E35" w:rsidRPr="0070717E" w:rsidRDefault="00F05E35" w:rsidP="0070717E">
            <w:pPr>
              <w:pStyle w:val="TAL"/>
              <w:rPr>
                <w:lang w:eastAsia="ja-JP"/>
              </w:rPr>
            </w:pPr>
            <w:r w:rsidRPr="0070717E">
              <w:rPr>
                <w:lang w:eastAsia="ja-JP"/>
              </w:rPr>
              <w:t>PDN Address</w:t>
            </w:r>
          </w:p>
        </w:tc>
        <w:tc>
          <w:tcPr>
            <w:tcW w:w="984" w:type="dxa"/>
          </w:tcPr>
          <w:p w:rsidR="00F05E35" w:rsidRPr="0070717E" w:rsidRDefault="00F05E35" w:rsidP="0070717E">
            <w:pPr>
              <w:pStyle w:val="TAL"/>
              <w:rPr>
                <w:lang w:eastAsia="ja-JP"/>
              </w:rPr>
            </w:pPr>
            <w:r w:rsidRPr="0070717E">
              <w:rPr>
                <w:lang w:eastAsia="ja-JP"/>
              </w:rPr>
              <w:t>2.13.39</w:t>
            </w:r>
          </w:p>
        </w:tc>
        <w:tc>
          <w:tcPr>
            <w:tcW w:w="585" w:type="dxa"/>
          </w:tcPr>
          <w:p w:rsidR="00F05E35" w:rsidRPr="0070717E" w:rsidRDefault="00F05E35" w:rsidP="0070717E">
            <w:pPr>
              <w:pStyle w:val="TAC"/>
              <w:rPr>
                <w:lang w:eastAsia="ja-JP"/>
              </w:rPr>
            </w:pPr>
            <w:r w:rsidRPr="0070717E">
              <w:rPr>
                <w:lang w:eastAsia="ja-JP"/>
              </w:rPr>
              <w:t>C</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t>-</w:t>
            </w:r>
          </w:p>
        </w:tc>
        <w:tc>
          <w:tcPr>
            <w:tcW w:w="724" w:type="dxa"/>
          </w:tcPr>
          <w:p w:rsidR="00F05E35" w:rsidRPr="0070717E" w:rsidRDefault="00F05E35" w:rsidP="0070717E">
            <w:pPr>
              <w:pStyle w:val="TAC"/>
            </w:pPr>
            <w:r w:rsidRPr="0070717E">
              <w:t>-</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T/P (see Note)</w:t>
            </w:r>
          </w:p>
        </w:tc>
      </w:tr>
      <w:tr w:rsidR="00F05E35" w:rsidRPr="0070717E" w:rsidTr="00F05E35">
        <w:tc>
          <w:tcPr>
            <w:tcW w:w="2809" w:type="dxa"/>
          </w:tcPr>
          <w:p w:rsidR="00F05E35" w:rsidRPr="0070717E" w:rsidRDefault="00F05E35" w:rsidP="0070717E">
            <w:pPr>
              <w:pStyle w:val="TAL"/>
            </w:pPr>
            <w:r w:rsidRPr="0070717E">
              <w:rPr>
                <w:lang w:eastAsia="ja-JP"/>
              </w:rPr>
              <w:t>RAT Type (Access Type)</w:t>
            </w:r>
          </w:p>
        </w:tc>
        <w:tc>
          <w:tcPr>
            <w:tcW w:w="984" w:type="dxa"/>
          </w:tcPr>
          <w:p w:rsidR="00F05E35" w:rsidRPr="0070717E" w:rsidRDefault="00F05E35" w:rsidP="0070717E">
            <w:pPr>
              <w:pStyle w:val="TAL"/>
              <w:rPr>
                <w:lang w:eastAsia="ja-JP"/>
              </w:rPr>
            </w:pPr>
            <w:r w:rsidRPr="0070717E">
              <w:rPr>
                <w:lang w:eastAsia="ja-JP"/>
              </w:rPr>
              <w:t>2.13.75</w:t>
            </w:r>
          </w:p>
        </w:tc>
        <w:tc>
          <w:tcPr>
            <w:tcW w:w="585" w:type="dxa"/>
          </w:tcPr>
          <w:p w:rsidR="00F05E35" w:rsidRPr="0070717E" w:rsidRDefault="00F05E35" w:rsidP="0070717E">
            <w:pPr>
              <w:pStyle w:val="TAC"/>
              <w:rPr>
                <w:lang w:eastAsia="ja-JP"/>
              </w:rPr>
            </w:pPr>
            <w:r w:rsidRPr="0070717E">
              <w:rPr>
                <w:lang w:eastAsia="ja-JP"/>
              </w:rPr>
              <w:t>C</w:t>
            </w:r>
          </w:p>
        </w:tc>
        <w:tc>
          <w:tcPr>
            <w:tcW w:w="683" w:type="dxa"/>
          </w:tcPr>
          <w:p w:rsidR="00F05E35" w:rsidRPr="0070717E" w:rsidRDefault="00F05E35" w:rsidP="0070717E">
            <w:pPr>
              <w:pStyle w:val="TAC"/>
              <w:rPr>
                <w:lang w:eastAsia="ja-JP"/>
              </w:rPr>
            </w:pPr>
            <w:r w:rsidRPr="0070717E">
              <w:t>-</w:t>
            </w:r>
          </w:p>
        </w:tc>
        <w:tc>
          <w:tcPr>
            <w:tcW w:w="683" w:type="dxa"/>
          </w:tcPr>
          <w:p w:rsidR="00F05E35" w:rsidRPr="0070717E" w:rsidRDefault="00F05E35" w:rsidP="0070717E">
            <w:pPr>
              <w:pStyle w:val="TAC"/>
              <w:rPr>
                <w:lang w:eastAsia="ja-JP"/>
              </w:rPr>
            </w:pPr>
            <w:r w:rsidRPr="0070717E">
              <w:rPr>
                <w:lang w:eastAsia="ja-JP"/>
              </w:rPr>
              <w:t>C</w:t>
            </w:r>
          </w:p>
        </w:tc>
        <w:tc>
          <w:tcPr>
            <w:tcW w:w="683" w:type="dxa"/>
          </w:tcPr>
          <w:p w:rsidR="00F05E35" w:rsidRPr="0070717E" w:rsidRDefault="00F05E35" w:rsidP="0070717E">
            <w:pPr>
              <w:pStyle w:val="TAC"/>
              <w:rPr>
                <w:lang w:eastAsia="ja-JP"/>
              </w:rPr>
            </w:pPr>
            <w:r w:rsidRPr="0070717E">
              <w:rPr>
                <w:lang w:eastAsia="ja-JP"/>
              </w:rPr>
              <w:t>C</w:t>
            </w:r>
          </w:p>
        </w:tc>
        <w:tc>
          <w:tcPr>
            <w:tcW w:w="683" w:type="dxa"/>
          </w:tcPr>
          <w:p w:rsidR="00F05E35" w:rsidRPr="0070717E" w:rsidRDefault="00F05E35" w:rsidP="0070717E">
            <w:pPr>
              <w:pStyle w:val="TAC"/>
            </w:pPr>
            <w:r w:rsidRPr="0070717E">
              <w:t>C</w:t>
            </w:r>
          </w:p>
        </w:tc>
        <w:tc>
          <w:tcPr>
            <w:tcW w:w="724" w:type="dxa"/>
          </w:tcPr>
          <w:p w:rsidR="00F05E35" w:rsidRPr="0070717E" w:rsidRDefault="00F05E35" w:rsidP="0070717E">
            <w:pPr>
              <w:pStyle w:val="TAC"/>
            </w:pPr>
            <w:r w:rsidRPr="0070717E">
              <w:t>C</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T</w:t>
            </w:r>
          </w:p>
        </w:tc>
      </w:tr>
      <w:tr w:rsidR="00F05E35" w:rsidRPr="0070717E" w:rsidTr="00F05E35">
        <w:tc>
          <w:tcPr>
            <w:tcW w:w="2809" w:type="dxa"/>
          </w:tcPr>
          <w:p w:rsidR="00F05E35" w:rsidRPr="0070717E" w:rsidRDefault="00F05E35" w:rsidP="0070717E">
            <w:pPr>
              <w:pStyle w:val="TAL"/>
              <w:rPr>
                <w:lang w:eastAsia="ja-JP"/>
              </w:rPr>
            </w:pPr>
            <w:r w:rsidRPr="0070717E">
              <w:t>Permanent User Identity</w:t>
            </w:r>
          </w:p>
        </w:tc>
        <w:tc>
          <w:tcPr>
            <w:tcW w:w="984" w:type="dxa"/>
          </w:tcPr>
          <w:p w:rsidR="00F05E35" w:rsidRPr="0070717E" w:rsidRDefault="00F05E35" w:rsidP="0070717E">
            <w:pPr>
              <w:pStyle w:val="TAL"/>
              <w:rPr>
                <w:lang w:eastAsia="ja-JP"/>
              </w:rPr>
            </w:pPr>
            <w:r w:rsidRPr="0070717E">
              <w:t>2.13.79</w:t>
            </w:r>
          </w:p>
        </w:tc>
        <w:tc>
          <w:tcPr>
            <w:tcW w:w="585" w:type="dxa"/>
          </w:tcPr>
          <w:p w:rsidR="00F05E35" w:rsidRPr="0070717E" w:rsidRDefault="00F05E35" w:rsidP="0070717E">
            <w:pPr>
              <w:pStyle w:val="TAC"/>
              <w:rPr>
                <w:lang w:eastAsia="ja-JP"/>
              </w:rPr>
            </w:pPr>
            <w:r w:rsidRPr="0070717E">
              <w:rPr>
                <w:lang w:eastAsia="ja-JP"/>
              </w:rPr>
              <w:t>M</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M</w:t>
            </w:r>
          </w:p>
        </w:tc>
        <w:tc>
          <w:tcPr>
            <w:tcW w:w="683" w:type="dxa"/>
          </w:tcPr>
          <w:p w:rsidR="00F05E35" w:rsidRPr="0070717E" w:rsidRDefault="00F05E35" w:rsidP="0070717E">
            <w:pPr>
              <w:pStyle w:val="TAC"/>
            </w:pPr>
            <w:r w:rsidRPr="0070717E">
              <w:t>M</w:t>
            </w:r>
          </w:p>
        </w:tc>
        <w:tc>
          <w:tcPr>
            <w:tcW w:w="683" w:type="dxa"/>
          </w:tcPr>
          <w:p w:rsidR="00F05E35" w:rsidRPr="0070717E" w:rsidRDefault="00F05E35" w:rsidP="0070717E">
            <w:pPr>
              <w:pStyle w:val="TAC"/>
            </w:pPr>
            <w:r w:rsidRPr="0070717E">
              <w:t>M</w:t>
            </w:r>
          </w:p>
        </w:tc>
        <w:tc>
          <w:tcPr>
            <w:tcW w:w="724" w:type="dxa"/>
          </w:tcPr>
          <w:p w:rsidR="00F05E35" w:rsidRPr="0070717E" w:rsidRDefault="00F05E35" w:rsidP="0070717E">
            <w:pPr>
              <w:pStyle w:val="TAC"/>
            </w:pPr>
            <w:r w:rsidRPr="0070717E">
              <w:t>M</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P</w:t>
            </w:r>
          </w:p>
        </w:tc>
      </w:tr>
      <w:tr w:rsidR="00F05E35" w:rsidRPr="0070717E" w:rsidTr="00F05E35">
        <w:tc>
          <w:tcPr>
            <w:tcW w:w="2809" w:type="dxa"/>
          </w:tcPr>
          <w:p w:rsidR="00F05E35" w:rsidRPr="0070717E" w:rsidRDefault="00F05E35" w:rsidP="0070717E">
            <w:pPr>
              <w:pStyle w:val="TAL"/>
            </w:pPr>
            <w:r w:rsidRPr="0070717E">
              <w:rPr>
                <w:lang w:eastAsia="zh-CN"/>
              </w:rPr>
              <w:t>Mobility Capabilities</w:t>
            </w:r>
          </w:p>
        </w:tc>
        <w:tc>
          <w:tcPr>
            <w:tcW w:w="984" w:type="dxa"/>
          </w:tcPr>
          <w:p w:rsidR="00F05E35" w:rsidRPr="0070717E" w:rsidRDefault="00F05E35" w:rsidP="0070717E">
            <w:pPr>
              <w:pStyle w:val="TAL"/>
              <w:rPr>
                <w:lang w:eastAsia="ja-JP"/>
              </w:rPr>
            </w:pPr>
            <w:r w:rsidRPr="0070717E">
              <w:rPr>
                <w:lang w:eastAsia="ja-JP"/>
              </w:rPr>
              <w:t>2.13.80</w:t>
            </w:r>
          </w:p>
        </w:tc>
        <w:tc>
          <w:tcPr>
            <w:tcW w:w="585" w:type="dxa"/>
          </w:tcPr>
          <w:p w:rsidR="00F05E35" w:rsidRPr="0070717E" w:rsidRDefault="00F05E35" w:rsidP="0070717E">
            <w:pPr>
              <w:pStyle w:val="TAC"/>
              <w:rPr>
                <w:lang w:eastAsia="ja-JP"/>
              </w:rPr>
            </w:pPr>
            <w:r w:rsidRPr="0070717E">
              <w:t>-</w:t>
            </w:r>
          </w:p>
        </w:tc>
        <w:tc>
          <w:tcPr>
            <w:tcW w:w="683" w:type="dxa"/>
          </w:tcPr>
          <w:p w:rsidR="00F05E35" w:rsidRPr="0070717E" w:rsidRDefault="00F05E35" w:rsidP="0070717E">
            <w:pPr>
              <w:pStyle w:val="TAC"/>
              <w:rPr>
                <w:lang w:eastAsia="ja-JP"/>
              </w:rPr>
            </w:pPr>
            <w:r w:rsidRPr="0070717E">
              <w:t>-</w:t>
            </w:r>
          </w:p>
        </w:tc>
        <w:tc>
          <w:tcPr>
            <w:tcW w:w="683" w:type="dxa"/>
          </w:tcPr>
          <w:p w:rsidR="00F05E35" w:rsidRPr="0070717E" w:rsidRDefault="00F05E35" w:rsidP="0070717E">
            <w:pPr>
              <w:pStyle w:val="TAC"/>
              <w:rPr>
                <w:lang w:eastAsia="ja-JP"/>
              </w:rPr>
            </w:pPr>
            <w:r w:rsidRPr="0070717E">
              <w:t>-</w:t>
            </w:r>
          </w:p>
        </w:tc>
        <w:tc>
          <w:tcPr>
            <w:tcW w:w="683" w:type="dxa"/>
          </w:tcPr>
          <w:p w:rsidR="00F05E35" w:rsidRPr="0070717E" w:rsidRDefault="00F05E35" w:rsidP="0070717E">
            <w:pPr>
              <w:pStyle w:val="TAC"/>
              <w:rPr>
                <w:lang w:eastAsia="ja-JP"/>
              </w:rPr>
            </w:pPr>
            <w:r w:rsidRPr="0070717E">
              <w:rPr>
                <w:lang w:eastAsia="ja-JP"/>
              </w:rPr>
              <w:t>M</w:t>
            </w:r>
          </w:p>
        </w:tc>
        <w:tc>
          <w:tcPr>
            <w:tcW w:w="683" w:type="dxa"/>
          </w:tcPr>
          <w:p w:rsidR="00F05E35" w:rsidRPr="0070717E" w:rsidRDefault="00F05E35" w:rsidP="0070717E">
            <w:pPr>
              <w:pStyle w:val="TAC"/>
            </w:pPr>
            <w:r w:rsidRPr="0070717E">
              <w:t>C</w:t>
            </w:r>
          </w:p>
        </w:tc>
        <w:tc>
          <w:tcPr>
            <w:tcW w:w="724" w:type="dxa"/>
          </w:tcPr>
          <w:p w:rsidR="00F05E35" w:rsidRPr="0070717E" w:rsidRDefault="00F05E35" w:rsidP="0070717E">
            <w:pPr>
              <w:pStyle w:val="TAC"/>
            </w:pPr>
            <w:r w:rsidRPr="0070717E">
              <w:t>C</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T</w:t>
            </w:r>
          </w:p>
        </w:tc>
      </w:tr>
      <w:tr w:rsidR="00F05E35" w:rsidRPr="0070717E" w:rsidTr="00F05E35">
        <w:tc>
          <w:tcPr>
            <w:tcW w:w="2809" w:type="dxa"/>
          </w:tcPr>
          <w:p w:rsidR="00F05E35" w:rsidRPr="0070717E" w:rsidRDefault="00F05E35" w:rsidP="0070717E">
            <w:pPr>
              <w:pStyle w:val="TAL"/>
              <w:rPr>
                <w:lang w:eastAsia="zh-CN"/>
              </w:rPr>
            </w:pPr>
            <w:r w:rsidRPr="0070717E">
              <w:rPr>
                <w:lang w:eastAsia="zh-CN"/>
              </w:rPr>
              <w:t>MAG IP address</w:t>
            </w:r>
          </w:p>
        </w:tc>
        <w:tc>
          <w:tcPr>
            <w:tcW w:w="984" w:type="dxa"/>
          </w:tcPr>
          <w:p w:rsidR="00F05E35" w:rsidRPr="0070717E" w:rsidRDefault="00F05E35" w:rsidP="0070717E">
            <w:pPr>
              <w:pStyle w:val="TAL"/>
              <w:rPr>
                <w:lang w:eastAsia="ja-JP"/>
              </w:rPr>
            </w:pPr>
            <w:r w:rsidRPr="0070717E">
              <w:rPr>
                <w:lang w:eastAsia="ja-JP"/>
              </w:rPr>
              <w:t>2.13.81</w:t>
            </w:r>
          </w:p>
        </w:tc>
        <w:tc>
          <w:tcPr>
            <w:tcW w:w="585" w:type="dxa"/>
          </w:tcPr>
          <w:p w:rsidR="00F05E35" w:rsidRPr="0070717E" w:rsidRDefault="00F05E35" w:rsidP="0070717E">
            <w:pPr>
              <w:pStyle w:val="TAC"/>
              <w:rPr>
                <w:lang w:eastAsia="ja-JP"/>
              </w:rPr>
            </w:pPr>
          </w:p>
        </w:tc>
        <w:tc>
          <w:tcPr>
            <w:tcW w:w="683" w:type="dxa"/>
          </w:tcPr>
          <w:p w:rsidR="00F05E35" w:rsidRPr="0070717E" w:rsidRDefault="00F05E35" w:rsidP="0070717E">
            <w:pPr>
              <w:pStyle w:val="TAC"/>
              <w:rPr>
                <w:lang w:eastAsia="ja-JP"/>
              </w:rPr>
            </w:pPr>
            <w:r w:rsidRPr="0070717E">
              <w:t>-</w:t>
            </w:r>
          </w:p>
        </w:tc>
        <w:tc>
          <w:tcPr>
            <w:tcW w:w="683" w:type="dxa"/>
          </w:tcPr>
          <w:p w:rsidR="00F05E35" w:rsidRPr="0070717E" w:rsidRDefault="00F05E35" w:rsidP="0070717E">
            <w:pPr>
              <w:pStyle w:val="TAC"/>
              <w:rPr>
                <w:lang w:eastAsia="ja-JP"/>
              </w:rPr>
            </w:pPr>
          </w:p>
        </w:tc>
        <w:tc>
          <w:tcPr>
            <w:tcW w:w="683" w:type="dxa"/>
          </w:tcPr>
          <w:p w:rsidR="00F05E35" w:rsidRPr="0070717E" w:rsidRDefault="00F05E35" w:rsidP="0070717E">
            <w:pPr>
              <w:pStyle w:val="TAC"/>
              <w:rPr>
                <w:lang w:eastAsia="ja-JP"/>
              </w:rPr>
            </w:pPr>
          </w:p>
        </w:tc>
        <w:tc>
          <w:tcPr>
            <w:tcW w:w="683" w:type="dxa"/>
          </w:tcPr>
          <w:p w:rsidR="00F05E35" w:rsidRPr="0070717E" w:rsidRDefault="00F05E35" w:rsidP="0070717E">
            <w:pPr>
              <w:pStyle w:val="TAC"/>
            </w:pPr>
            <w:r w:rsidRPr="0070717E">
              <w:t>-</w:t>
            </w:r>
          </w:p>
        </w:tc>
        <w:tc>
          <w:tcPr>
            <w:tcW w:w="724" w:type="dxa"/>
          </w:tcPr>
          <w:p w:rsidR="00F05E35" w:rsidRPr="0070717E" w:rsidRDefault="00F05E35" w:rsidP="0070717E">
            <w:pPr>
              <w:pStyle w:val="TAC"/>
            </w:pPr>
            <w:r w:rsidRPr="0070717E">
              <w:t>C</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T</w:t>
            </w:r>
          </w:p>
        </w:tc>
      </w:tr>
      <w:tr w:rsidR="00F05E35" w:rsidRPr="0070717E" w:rsidTr="00F05E35">
        <w:tc>
          <w:tcPr>
            <w:tcW w:w="2809" w:type="dxa"/>
          </w:tcPr>
          <w:p w:rsidR="00F05E35" w:rsidRPr="0070717E" w:rsidRDefault="00F05E35" w:rsidP="0070717E">
            <w:pPr>
              <w:pStyle w:val="TAL"/>
              <w:rPr>
                <w:lang w:eastAsia="zh-CN"/>
              </w:rPr>
            </w:pPr>
            <w:r w:rsidRPr="0070717E">
              <w:rPr>
                <w:lang w:eastAsia="zh-CN"/>
              </w:rPr>
              <w:t>Visited Network Identifier</w:t>
            </w:r>
          </w:p>
        </w:tc>
        <w:tc>
          <w:tcPr>
            <w:tcW w:w="984" w:type="dxa"/>
          </w:tcPr>
          <w:p w:rsidR="00F05E35" w:rsidRPr="0070717E" w:rsidRDefault="00F05E35" w:rsidP="0070717E">
            <w:pPr>
              <w:pStyle w:val="TAL"/>
              <w:rPr>
                <w:lang w:eastAsia="ja-JP"/>
              </w:rPr>
            </w:pPr>
            <w:r w:rsidRPr="0070717E">
              <w:rPr>
                <w:lang w:eastAsia="ja-JP"/>
              </w:rPr>
              <w:t>2.13.82</w:t>
            </w:r>
          </w:p>
        </w:tc>
        <w:tc>
          <w:tcPr>
            <w:tcW w:w="585" w:type="dxa"/>
          </w:tcPr>
          <w:p w:rsidR="00F05E35" w:rsidRPr="0070717E" w:rsidRDefault="00F05E35" w:rsidP="0070717E">
            <w:pPr>
              <w:pStyle w:val="TAC"/>
              <w:rPr>
                <w:lang w:eastAsia="ja-JP"/>
              </w:rPr>
            </w:pPr>
            <w:r w:rsidRPr="0070717E">
              <w:rPr>
                <w:lang w:eastAsia="ja-JP"/>
              </w:rPr>
              <w:t>C</w:t>
            </w:r>
          </w:p>
        </w:tc>
        <w:tc>
          <w:tcPr>
            <w:tcW w:w="683" w:type="dxa"/>
          </w:tcPr>
          <w:p w:rsidR="00F05E35" w:rsidRPr="0070717E" w:rsidRDefault="00F05E35" w:rsidP="0070717E">
            <w:pPr>
              <w:pStyle w:val="TAC"/>
              <w:rPr>
                <w:lang w:eastAsia="ja-JP"/>
              </w:rPr>
            </w:pPr>
            <w:r w:rsidRPr="0070717E">
              <w:rPr>
                <w:lang w:eastAsia="ja-JP"/>
              </w:rPr>
              <w:t>-</w:t>
            </w:r>
          </w:p>
        </w:tc>
        <w:tc>
          <w:tcPr>
            <w:tcW w:w="683" w:type="dxa"/>
          </w:tcPr>
          <w:p w:rsidR="00F05E35" w:rsidRPr="0070717E" w:rsidRDefault="00F05E35" w:rsidP="0070717E">
            <w:pPr>
              <w:pStyle w:val="TAC"/>
              <w:rPr>
                <w:lang w:eastAsia="ja-JP"/>
              </w:rPr>
            </w:pPr>
            <w:r w:rsidRPr="0070717E">
              <w:rPr>
                <w:lang w:eastAsia="ja-JP"/>
              </w:rPr>
              <w:t>-</w:t>
            </w:r>
          </w:p>
        </w:tc>
        <w:tc>
          <w:tcPr>
            <w:tcW w:w="683" w:type="dxa"/>
          </w:tcPr>
          <w:p w:rsidR="00F05E35" w:rsidRPr="0070717E" w:rsidRDefault="00F05E35" w:rsidP="0070717E">
            <w:pPr>
              <w:pStyle w:val="TAC"/>
              <w:rPr>
                <w:lang w:eastAsia="ja-JP"/>
              </w:rPr>
            </w:pPr>
            <w:r w:rsidRPr="0070717E">
              <w:rPr>
                <w:lang w:eastAsia="ja-JP"/>
              </w:rPr>
              <w:t>C</w:t>
            </w:r>
          </w:p>
        </w:tc>
        <w:tc>
          <w:tcPr>
            <w:tcW w:w="683" w:type="dxa"/>
          </w:tcPr>
          <w:p w:rsidR="00F05E35" w:rsidRPr="0070717E" w:rsidRDefault="00F05E35" w:rsidP="0070717E">
            <w:pPr>
              <w:pStyle w:val="TAC"/>
            </w:pPr>
            <w:r w:rsidRPr="0070717E">
              <w:t>C</w:t>
            </w:r>
          </w:p>
        </w:tc>
        <w:tc>
          <w:tcPr>
            <w:tcW w:w="724" w:type="dxa"/>
          </w:tcPr>
          <w:p w:rsidR="00F05E35" w:rsidRPr="0070717E" w:rsidRDefault="00F05E35" w:rsidP="0070717E">
            <w:pPr>
              <w:pStyle w:val="TAC"/>
            </w:pPr>
            <w:r w:rsidRPr="0070717E">
              <w:t>C</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T</w:t>
            </w:r>
          </w:p>
        </w:tc>
      </w:tr>
      <w:tr w:rsidR="00F05E35" w:rsidRPr="0070717E" w:rsidTr="00F05E35">
        <w:tc>
          <w:tcPr>
            <w:tcW w:w="2809" w:type="dxa"/>
          </w:tcPr>
          <w:p w:rsidR="00F05E35" w:rsidRPr="0070717E" w:rsidRDefault="00F05E35" w:rsidP="0070717E">
            <w:pPr>
              <w:pStyle w:val="TAL"/>
              <w:rPr>
                <w:lang w:eastAsia="zh-CN"/>
              </w:rPr>
            </w:pPr>
            <w:r w:rsidRPr="0070717E">
              <w:t>EAP payload</w:t>
            </w:r>
          </w:p>
        </w:tc>
        <w:tc>
          <w:tcPr>
            <w:tcW w:w="984" w:type="dxa"/>
          </w:tcPr>
          <w:p w:rsidR="00F05E35" w:rsidRPr="0070717E" w:rsidRDefault="00F05E35" w:rsidP="0070717E">
            <w:pPr>
              <w:pStyle w:val="TAL"/>
              <w:rPr>
                <w:lang w:eastAsia="ja-JP"/>
              </w:rPr>
            </w:pPr>
            <w:r w:rsidRPr="0070717E">
              <w:rPr>
                <w:lang w:eastAsia="ja-JP"/>
              </w:rPr>
              <w:t>2.13.83</w:t>
            </w:r>
          </w:p>
        </w:tc>
        <w:tc>
          <w:tcPr>
            <w:tcW w:w="585" w:type="dxa"/>
          </w:tcPr>
          <w:p w:rsidR="00F05E35" w:rsidRPr="0070717E" w:rsidRDefault="00F05E35" w:rsidP="0070717E">
            <w:pPr>
              <w:pStyle w:val="TAC"/>
              <w:rPr>
                <w:lang w:eastAsia="ja-JP"/>
              </w:rPr>
            </w:pPr>
            <w:r w:rsidRPr="0070717E">
              <w:t>-</w:t>
            </w:r>
          </w:p>
        </w:tc>
        <w:tc>
          <w:tcPr>
            <w:tcW w:w="683" w:type="dxa"/>
          </w:tcPr>
          <w:p w:rsidR="00F05E35" w:rsidRPr="0070717E" w:rsidRDefault="00F05E35" w:rsidP="0070717E">
            <w:pPr>
              <w:pStyle w:val="TAC"/>
              <w:rPr>
                <w:lang w:eastAsia="ja-JP"/>
              </w:rPr>
            </w:pPr>
            <w:r w:rsidRPr="0070717E">
              <w:t>-</w:t>
            </w:r>
          </w:p>
        </w:tc>
        <w:tc>
          <w:tcPr>
            <w:tcW w:w="683" w:type="dxa"/>
          </w:tcPr>
          <w:p w:rsidR="00F05E35" w:rsidRPr="0070717E" w:rsidRDefault="00F05E35" w:rsidP="0070717E">
            <w:pPr>
              <w:pStyle w:val="TAC"/>
              <w:rPr>
                <w:lang w:eastAsia="ja-JP"/>
              </w:rPr>
            </w:pPr>
            <w:r w:rsidRPr="0070717E">
              <w:t>-</w:t>
            </w:r>
          </w:p>
        </w:tc>
        <w:tc>
          <w:tcPr>
            <w:tcW w:w="683" w:type="dxa"/>
          </w:tcPr>
          <w:p w:rsidR="00F05E35" w:rsidRPr="0070717E" w:rsidRDefault="00F05E35" w:rsidP="0070717E">
            <w:pPr>
              <w:pStyle w:val="TAC"/>
              <w:rPr>
                <w:lang w:eastAsia="ja-JP"/>
              </w:rPr>
            </w:pPr>
            <w:r w:rsidRPr="0070717E">
              <w:rPr>
                <w:lang w:eastAsia="ja-JP"/>
              </w:rPr>
              <w:t>M</w:t>
            </w:r>
          </w:p>
        </w:tc>
        <w:tc>
          <w:tcPr>
            <w:tcW w:w="683" w:type="dxa"/>
          </w:tcPr>
          <w:p w:rsidR="00F05E35" w:rsidRPr="0070717E" w:rsidRDefault="00F05E35" w:rsidP="0070717E">
            <w:pPr>
              <w:pStyle w:val="TAC"/>
            </w:pPr>
            <w:r w:rsidRPr="0070717E">
              <w:t>M</w:t>
            </w:r>
          </w:p>
        </w:tc>
        <w:tc>
          <w:tcPr>
            <w:tcW w:w="724" w:type="dxa"/>
          </w:tcPr>
          <w:p w:rsidR="00F05E35" w:rsidRPr="0070717E" w:rsidRDefault="00F05E35" w:rsidP="0070717E">
            <w:pPr>
              <w:pStyle w:val="TAC"/>
            </w:pPr>
            <w:r w:rsidRPr="0070717E">
              <w:t>M</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P</w:t>
            </w:r>
          </w:p>
        </w:tc>
      </w:tr>
      <w:tr w:rsidR="00F05E35" w:rsidRPr="0070717E" w:rsidTr="00F05E35">
        <w:tc>
          <w:tcPr>
            <w:tcW w:w="2809" w:type="dxa"/>
          </w:tcPr>
          <w:p w:rsidR="00F05E35" w:rsidRPr="0070717E" w:rsidRDefault="00F05E35" w:rsidP="0070717E">
            <w:pPr>
              <w:pStyle w:val="TAL"/>
              <w:rPr>
                <w:lang w:eastAsia="ja-JP"/>
              </w:rPr>
            </w:pPr>
            <w:r w:rsidRPr="0070717E">
              <w:rPr>
                <w:lang w:eastAsia="ja-JP"/>
              </w:rPr>
              <w:t>MIP Subscriber profile</w:t>
            </w:r>
          </w:p>
        </w:tc>
        <w:tc>
          <w:tcPr>
            <w:tcW w:w="984" w:type="dxa"/>
          </w:tcPr>
          <w:p w:rsidR="00F05E35" w:rsidRPr="0070717E" w:rsidRDefault="00F05E35" w:rsidP="0070717E">
            <w:pPr>
              <w:pStyle w:val="TAL"/>
              <w:rPr>
                <w:lang w:eastAsia="ja-JP"/>
              </w:rPr>
            </w:pPr>
            <w:r w:rsidRPr="0070717E">
              <w:rPr>
                <w:lang w:eastAsia="ja-JP"/>
              </w:rPr>
              <w:t>2.13.86</w:t>
            </w:r>
          </w:p>
        </w:tc>
        <w:tc>
          <w:tcPr>
            <w:tcW w:w="585" w:type="dxa"/>
          </w:tcPr>
          <w:p w:rsidR="00F05E35" w:rsidRPr="0070717E" w:rsidRDefault="00F05E35" w:rsidP="0070717E">
            <w:pPr>
              <w:pStyle w:val="TAC"/>
              <w:rPr>
                <w:lang w:eastAsia="ja-JP"/>
              </w:rPr>
            </w:pPr>
            <w:r w:rsidRPr="0070717E">
              <w:rPr>
                <w:lang w:eastAsia="ja-JP"/>
              </w:rPr>
              <w:t>M</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M</w:t>
            </w:r>
          </w:p>
        </w:tc>
        <w:tc>
          <w:tcPr>
            <w:tcW w:w="683" w:type="dxa"/>
          </w:tcPr>
          <w:p w:rsidR="00F05E35" w:rsidRPr="0070717E" w:rsidRDefault="00F05E35" w:rsidP="0070717E">
            <w:pPr>
              <w:pStyle w:val="TAC"/>
            </w:pPr>
            <w:r w:rsidRPr="0070717E">
              <w:t>-</w:t>
            </w:r>
          </w:p>
        </w:tc>
        <w:tc>
          <w:tcPr>
            <w:tcW w:w="724" w:type="dxa"/>
          </w:tcPr>
          <w:p w:rsidR="00F05E35" w:rsidRPr="0070717E" w:rsidRDefault="00F05E35" w:rsidP="0070717E">
            <w:pPr>
              <w:pStyle w:val="TAC"/>
            </w:pPr>
            <w:r w:rsidRPr="0070717E">
              <w:t>-</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P</w:t>
            </w:r>
          </w:p>
        </w:tc>
      </w:tr>
      <w:tr w:rsidR="00F05E35" w:rsidRPr="0070717E" w:rsidTr="00F05E35">
        <w:tc>
          <w:tcPr>
            <w:tcW w:w="2809" w:type="dxa"/>
          </w:tcPr>
          <w:p w:rsidR="00F05E35" w:rsidRPr="0070717E" w:rsidRDefault="00F05E35" w:rsidP="0070717E">
            <w:pPr>
              <w:pStyle w:val="TAL"/>
              <w:rPr>
                <w:lang w:eastAsia="ja-JP"/>
              </w:rPr>
            </w:pPr>
            <w:r w:rsidRPr="0070717E">
              <w:rPr>
                <w:lang w:eastAsia="ja-JP"/>
              </w:rPr>
              <w:t>Uplink S5 GRE Key</w:t>
            </w:r>
          </w:p>
        </w:tc>
        <w:tc>
          <w:tcPr>
            <w:tcW w:w="984" w:type="dxa"/>
          </w:tcPr>
          <w:p w:rsidR="00F05E35" w:rsidRPr="0070717E" w:rsidRDefault="00F05E35" w:rsidP="0070717E">
            <w:pPr>
              <w:pStyle w:val="TAL"/>
              <w:rPr>
                <w:lang w:eastAsia="ja-JP"/>
              </w:rPr>
            </w:pPr>
            <w:r w:rsidRPr="0070717E">
              <w:rPr>
                <w:lang w:eastAsia="ja-JP"/>
              </w:rPr>
              <w:t>2.13.87</w:t>
            </w:r>
          </w:p>
        </w:tc>
        <w:tc>
          <w:tcPr>
            <w:tcW w:w="585" w:type="dxa"/>
          </w:tcPr>
          <w:p w:rsidR="00F05E35" w:rsidRPr="0070717E" w:rsidRDefault="00F05E35" w:rsidP="0070717E">
            <w:pPr>
              <w:pStyle w:val="TAC"/>
              <w:rPr>
                <w:lang w:eastAsia="ja-JP"/>
              </w:rPr>
            </w:pPr>
            <w:r w:rsidRPr="0070717E">
              <w:t>-</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t>-</w:t>
            </w:r>
          </w:p>
        </w:tc>
        <w:tc>
          <w:tcPr>
            <w:tcW w:w="724" w:type="dxa"/>
          </w:tcPr>
          <w:p w:rsidR="00F05E35" w:rsidRPr="0070717E" w:rsidRDefault="00F05E35" w:rsidP="0070717E">
            <w:pPr>
              <w:pStyle w:val="TAC"/>
            </w:pPr>
            <w:r w:rsidRPr="0070717E">
              <w:t>-</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T</w:t>
            </w:r>
          </w:p>
        </w:tc>
      </w:tr>
      <w:tr w:rsidR="00F05E35" w:rsidRPr="0070717E" w:rsidTr="00F05E35">
        <w:tc>
          <w:tcPr>
            <w:tcW w:w="2809" w:type="dxa"/>
          </w:tcPr>
          <w:p w:rsidR="00F05E35" w:rsidRPr="0070717E" w:rsidRDefault="00F05E35" w:rsidP="0070717E">
            <w:pPr>
              <w:pStyle w:val="TAL"/>
              <w:rPr>
                <w:lang w:eastAsia="ja-JP"/>
              </w:rPr>
            </w:pPr>
            <w:r w:rsidRPr="0070717E">
              <w:rPr>
                <w:lang w:eastAsia="ja-JP"/>
              </w:rPr>
              <w:t>Downlink S5 GRE Key</w:t>
            </w:r>
          </w:p>
        </w:tc>
        <w:tc>
          <w:tcPr>
            <w:tcW w:w="984" w:type="dxa"/>
          </w:tcPr>
          <w:p w:rsidR="00F05E35" w:rsidRPr="0070717E" w:rsidRDefault="00F05E35" w:rsidP="0070717E">
            <w:pPr>
              <w:pStyle w:val="TAL"/>
              <w:rPr>
                <w:lang w:eastAsia="ja-JP"/>
              </w:rPr>
            </w:pPr>
            <w:r w:rsidRPr="0070717E">
              <w:rPr>
                <w:lang w:eastAsia="ja-JP"/>
              </w:rPr>
              <w:t>2.13.88</w:t>
            </w:r>
          </w:p>
        </w:tc>
        <w:tc>
          <w:tcPr>
            <w:tcW w:w="585" w:type="dxa"/>
          </w:tcPr>
          <w:p w:rsidR="00F05E35" w:rsidRPr="0070717E" w:rsidRDefault="00F05E35" w:rsidP="0070717E">
            <w:pPr>
              <w:pStyle w:val="TAC"/>
              <w:rPr>
                <w:lang w:eastAsia="ja-JP"/>
              </w:rPr>
            </w:pPr>
            <w:r w:rsidRPr="0070717E">
              <w:t>-</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t>-</w:t>
            </w:r>
          </w:p>
        </w:tc>
        <w:tc>
          <w:tcPr>
            <w:tcW w:w="724" w:type="dxa"/>
          </w:tcPr>
          <w:p w:rsidR="00F05E35" w:rsidRPr="0070717E" w:rsidRDefault="00F05E35" w:rsidP="0070717E">
            <w:pPr>
              <w:pStyle w:val="TAC"/>
            </w:pPr>
            <w:r w:rsidRPr="0070717E">
              <w:t>-</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T</w:t>
            </w:r>
          </w:p>
        </w:tc>
      </w:tr>
      <w:tr w:rsidR="00F05E35" w:rsidRPr="0070717E" w:rsidTr="00F05E35">
        <w:tc>
          <w:tcPr>
            <w:tcW w:w="2809" w:type="dxa"/>
          </w:tcPr>
          <w:p w:rsidR="00F05E35" w:rsidRPr="0070717E" w:rsidRDefault="00F05E35" w:rsidP="0070717E">
            <w:pPr>
              <w:pStyle w:val="TAL"/>
              <w:rPr>
                <w:lang w:eastAsia="ja-JP"/>
              </w:rPr>
            </w:pPr>
            <w:r w:rsidRPr="0070717E">
              <w:rPr>
                <w:lang w:eastAsia="ja-JP"/>
              </w:rPr>
              <w:t>Uplink S8 GRE Key</w:t>
            </w:r>
          </w:p>
        </w:tc>
        <w:tc>
          <w:tcPr>
            <w:tcW w:w="984" w:type="dxa"/>
          </w:tcPr>
          <w:p w:rsidR="00F05E35" w:rsidRPr="0070717E" w:rsidRDefault="00F05E35" w:rsidP="0070717E">
            <w:pPr>
              <w:pStyle w:val="TAL"/>
              <w:rPr>
                <w:lang w:eastAsia="ja-JP"/>
              </w:rPr>
            </w:pPr>
            <w:r w:rsidRPr="0070717E">
              <w:rPr>
                <w:lang w:eastAsia="ja-JP"/>
              </w:rPr>
              <w:t>2.13.89</w:t>
            </w:r>
          </w:p>
        </w:tc>
        <w:tc>
          <w:tcPr>
            <w:tcW w:w="585" w:type="dxa"/>
          </w:tcPr>
          <w:p w:rsidR="00F05E35" w:rsidRPr="0070717E" w:rsidRDefault="00F05E35" w:rsidP="0070717E">
            <w:pPr>
              <w:pStyle w:val="TAC"/>
              <w:rPr>
                <w:lang w:eastAsia="ja-JP"/>
              </w:rPr>
            </w:pPr>
            <w:r w:rsidRPr="0070717E">
              <w:t>-</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t>-</w:t>
            </w:r>
          </w:p>
        </w:tc>
        <w:tc>
          <w:tcPr>
            <w:tcW w:w="724" w:type="dxa"/>
          </w:tcPr>
          <w:p w:rsidR="00F05E35" w:rsidRPr="0070717E" w:rsidRDefault="00F05E35" w:rsidP="0070717E">
            <w:pPr>
              <w:pStyle w:val="TAC"/>
            </w:pPr>
            <w:r w:rsidRPr="0070717E">
              <w:t>-</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T</w:t>
            </w:r>
          </w:p>
        </w:tc>
      </w:tr>
      <w:tr w:rsidR="00F05E35" w:rsidRPr="0070717E" w:rsidTr="00F05E35">
        <w:tc>
          <w:tcPr>
            <w:tcW w:w="2809" w:type="dxa"/>
          </w:tcPr>
          <w:p w:rsidR="00F05E35" w:rsidRPr="0070717E" w:rsidRDefault="00F05E35" w:rsidP="0070717E">
            <w:pPr>
              <w:pStyle w:val="TAL"/>
              <w:rPr>
                <w:lang w:eastAsia="ja-JP"/>
              </w:rPr>
            </w:pPr>
            <w:r w:rsidRPr="0070717E">
              <w:rPr>
                <w:lang w:eastAsia="ja-JP"/>
              </w:rPr>
              <w:t>Downlink S8 GRE Key</w:t>
            </w:r>
          </w:p>
        </w:tc>
        <w:tc>
          <w:tcPr>
            <w:tcW w:w="984" w:type="dxa"/>
          </w:tcPr>
          <w:p w:rsidR="00F05E35" w:rsidRPr="0070717E" w:rsidRDefault="00F05E35" w:rsidP="0070717E">
            <w:pPr>
              <w:pStyle w:val="TAL"/>
              <w:rPr>
                <w:lang w:eastAsia="ja-JP"/>
              </w:rPr>
            </w:pPr>
            <w:r w:rsidRPr="0070717E">
              <w:rPr>
                <w:lang w:eastAsia="ja-JP"/>
              </w:rPr>
              <w:t>2.13.90</w:t>
            </w:r>
          </w:p>
        </w:tc>
        <w:tc>
          <w:tcPr>
            <w:tcW w:w="585" w:type="dxa"/>
          </w:tcPr>
          <w:p w:rsidR="00F05E35" w:rsidRPr="0070717E" w:rsidRDefault="00F05E35" w:rsidP="0070717E">
            <w:pPr>
              <w:pStyle w:val="TAC"/>
              <w:rPr>
                <w:lang w:eastAsia="ja-JP"/>
              </w:rPr>
            </w:pPr>
            <w:r w:rsidRPr="0070717E">
              <w:t>-</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t>-</w:t>
            </w:r>
          </w:p>
        </w:tc>
        <w:tc>
          <w:tcPr>
            <w:tcW w:w="724" w:type="dxa"/>
          </w:tcPr>
          <w:p w:rsidR="00F05E35" w:rsidRPr="0070717E" w:rsidRDefault="00F05E35" w:rsidP="0070717E">
            <w:pPr>
              <w:pStyle w:val="TAC"/>
            </w:pPr>
            <w:r w:rsidRPr="0070717E">
              <w:t>-</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T</w:t>
            </w:r>
          </w:p>
        </w:tc>
      </w:tr>
      <w:tr w:rsidR="00F05E35" w:rsidRPr="0070717E" w:rsidTr="00F05E35">
        <w:tc>
          <w:tcPr>
            <w:tcW w:w="2809" w:type="dxa"/>
          </w:tcPr>
          <w:p w:rsidR="00F05E35" w:rsidRPr="0070717E" w:rsidRDefault="00F05E35" w:rsidP="0070717E">
            <w:pPr>
              <w:pStyle w:val="TAL"/>
              <w:rPr>
                <w:lang w:eastAsia="ja-JP"/>
              </w:rPr>
            </w:pPr>
            <w:r w:rsidRPr="0070717E">
              <w:rPr>
                <w:lang w:eastAsia="ja-JP"/>
              </w:rPr>
              <w:t>S2a GRE Keys</w:t>
            </w:r>
          </w:p>
        </w:tc>
        <w:tc>
          <w:tcPr>
            <w:tcW w:w="984" w:type="dxa"/>
          </w:tcPr>
          <w:p w:rsidR="00F05E35" w:rsidRPr="0070717E" w:rsidRDefault="00F05E35" w:rsidP="0070717E">
            <w:pPr>
              <w:pStyle w:val="TAL"/>
              <w:rPr>
                <w:lang w:eastAsia="ja-JP"/>
              </w:rPr>
            </w:pPr>
            <w:r w:rsidRPr="0070717E">
              <w:rPr>
                <w:lang w:eastAsia="ja-JP"/>
              </w:rPr>
              <w:t>2.13.91</w:t>
            </w:r>
          </w:p>
        </w:tc>
        <w:tc>
          <w:tcPr>
            <w:tcW w:w="585" w:type="dxa"/>
          </w:tcPr>
          <w:p w:rsidR="00F05E35" w:rsidRPr="0070717E" w:rsidRDefault="00F05E35" w:rsidP="0070717E">
            <w:pPr>
              <w:pStyle w:val="TAC"/>
              <w:rPr>
                <w:lang w:eastAsia="ja-JP"/>
              </w:rPr>
            </w:pPr>
            <w:r w:rsidRPr="0070717E">
              <w:t>-</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t>C</w:t>
            </w:r>
          </w:p>
        </w:tc>
        <w:tc>
          <w:tcPr>
            <w:tcW w:w="724" w:type="dxa"/>
          </w:tcPr>
          <w:p w:rsidR="00F05E35" w:rsidRPr="0070717E" w:rsidRDefault="00F05E35" w:rsidP="0070717E">
            <w:pPr>
              <w:pStyle w:val="TAC"/>
            </w:pPr>
            <w:r w:rsidRPr="0070717E">
              <w:t>-</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T</w:t>
            </w:r>
          </w:p>
        </w:tc>
      </w:tr>
      <w:tr w:rsidR="00F05E35" w:rsidRPr="0070717E" w:rsidTr="00F05E35">
        <w:tc>
          <w:tcPr>
            <w:tcW w:w="2809" w:type="dxa"/>
          </w:tcPr>
          <w:p w:rsidR="00F05E35" w:rsidRPr="0070717E" w:rsidRDefault="00F05E35" w:rsidP="0070717E">
            <w:pPr>
              <w:pStyle w:val="TAL"/>
              <w:rPr>
                <w:lang w:eastAsia="ja-JP"/>
              </w:rPr>
            </w:pPr>
            <w:r w:rsidRPr="0070717E">
              <w:rPr>
                <w:lang w:eastAsia="ja-JP"/>
              </w:rPr>
              <w:t>S2b GRE Keys</w:t>
            </w:r>
          </w:p>
        </w:tc>
        <w:tc>
          <w:tcPr>
            <w:tcW w:w="984" w:type="dxa"/>
          </w:tcPr>
          <w:p w:rsidR="00F05E35" w:rsidRPr="0070717E" w:rsidRDefault="00F05E35" w:rsidP="0070717E">
            <w:pPr>
              <w:pStyle w:val="TAL"/>
              <w:rPr>
                <w:lang w:eastAsia="ja-JP"/>
              </w:rPr>
            </w:pPr>
            <w:r w:rsidRPr="0070717E">
              <w:rPr>
                <w:lang w:eastAsia="ja-JP"/>
              </w:rPr>
              <w:t>2.13.92</w:t>
            </w:r>
          </w:p>
        </w:tc>
        <w:tc>
          <w:tcPr>
            <w:tcW w:w="585" w:type="dxa"/>
          </w:tcPr>
          <w:p w:rsidR="00F05E35" w:rsidRPr="0070717E" w:rsidRDefault="00F05E35" w:rsidP="0070717E">
            <w:pPr>
              <w:pStyle w:val="TAC"/>
              <w:rPr>
                <w:lang w:eastAsia="ja-JP"/>
              </w:rPr>
            </w:pPr>
            <w:r w:rsidRPr="0070717E">
              <w:t>-</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t>C</w:t>
            </w:r>
          </w:p>
        </w:tc>
        <w:tc>
          <w:tcPr>
            <w:tcW w:w="724" w:type="dxa"/>
          </w:tcPr>
          <w:p w:rsidR="00F05E35" w:rsidRPr="0070717E" w:rsidRDefault="00F05E35" w:rsidP="0070717E">
            <w:pPr>
              <w:pStyle w:val="TAC"/>
            </w:pPr>
            <w:r w:rsidRPr="0070717E">
              <w:t>-</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T</w:t>
            </w:r>
          </w:p>
        </w:tc>
      </w:tr>
      <w:tr w:rsidR="00F05E35" w:rsidRPr="0070717E" w:rsidTr="00F05E35">
        <w:tc>
          <w:tcPr>
            <w:tcW w:w="2809" w:type="dxa"/>
          </w:tcPr>
          <w:p w:rsidR="00F05E35" w:rsidRPr="0070717E" w:rsidRDefault="00F05E35" w:rsidP="0070717E">
            <w:pPr>
              <w:pStyle w:val="TAL"/>
              <w:rPr>
                <w:lang w:eastAsia="ja-JP"/>
              </w:rPr>
            </w:pPr>
            <w:r w:rsidRPr="0070717E">
              <w:t>Mobile Node Identifier</w:t>
            </w:r>
          </w:p>
        </w:tc>
        <w:tc>
          <w:tcPr>
            <w:tcW w:w="984" w:type="dxa"/>
          </w:tcPr>
          <w:p w:rsidR="00F05E35" w:rsidRPr="0070717E" w:rsidRDefault="00F05E35" w:rsidP="0070717E">
            <w:pPr>
              <w:pStyle w:val="TAL"/>
              <w:rPr>
                <w:lang w:eastAsia="ja-JP"/>
              </w:rPr>
            </w:pPr>
            <w:r w:rsidRPr="0070717E">
              <w:rPr>
                <w:lang w:eastAsia="ja-JP"/>
              </w:rPr>
              <w:t>2.13.93</w:t>
            </w:r>
          </w:p>
        </w:tc>
        <w:tc>
          <w:tcPr>
            <w:tcW w:w="585" w:type="dxa"/>
          </w:tcPr>
          <w:p w:rsidR="00F05E35" w:rsidRPr="0070717E" w:rsidRDefault="00F05E35" w:rsidP="0070717E">
            <w:pPr>
              <w:pStyle w:val="TAC"/>
              <w:rPr>
                <w:lang w:eastAsia="ja-JP"/>
              </w:rPr>
            </w:pPr>
            <w:r w:rsidRPr="0070717E">
              <w:t>-</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t>-</w:t>
            </w:r>
          </w:p>
        </w:tc>
        <w:tc>
          <w:tcPr>
            <w:tcW w:w="724" w:type="dxa"/>
          </w:tcPr>
          <w:p w:rsidR="00F05E35" w:rsidRPr="0070717E" w:rsidRDefault="00F05E35" w:rsidP="0070717E">
            <w:pPr>
              <w:pStyle w:val="TAC"/>
            </w:pPr>
            <w:r w:rsidRPr="0070717E">
              <w:t>-</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T</w:t>
            </w:r>
          </w:p>
        </w:tc>
      </w:tr>
      <w:tr w:rsidR="00F05E35" w:rsidRPr="0070717E" w:rsidTr="00F05E35">
        <w:tc>
          <w:tcPr>
            <w:tcW w:w="2809" w:type="dxa"/>
          </w:tcPr>
          <w:p w:rsidR="00F05E35" w:rsidRPr="0070717E" w:rsidRDefault="00F05E35" w:rsidP="0070717E">
            <w:pPr>
              <w:pStyle w:val="TAL"/>
              <w:rPr>
                <w:lang w:eastAsia="ja-JP"/>
              </w:rPr>
            </w:pPr>
            <w:r w:rsidRPr="0070717E">
              <w:t>IPv4 Default Router Address</w:t>
            </w:r>
          </w:p>
        </w:tc>
        <w:tc>
          <w:tcPr>
            <w:tcW w:w="984" w:type="dxa"/>
          </w:tcPr>
          <w:p w:rsidR="00F05E35" w:rsidRPr="0070717E" w:rsidRDefault="00F05E35" w:rsidP="0070717E">
            <w:pPr>
              <w:pStyle w:val="TAL"/>
              <w:rPr>
                <w:lang w:eastAsia="ja-JP"/>
              </w:rPr>
            </w:pPr>
            <w:r w:rsidRPr="0070717E">
              <w:rPr>
                <w:lang w:eastAsia="ja-JP"/>
              </w:rPr>
              <w:t>2.13.94</w:t>
            </w:r>
          </w:p>
        </w:tc>
        <w:tc>
          <w:tcPr>
            <w:tcW w:w="585" w:type="dxa"/>
          </w:tcPr>
          <w:p w:rsidR="00F05E35" w:rsidRPr="0070717E" w:rsidRDefault="00F05E35" w:rsidP="0070717E">
            <w:pPr>
              <w:pStyle w:val="TAC"/>
              <w:rPr>
                <w:lang w:eastAsia="ja-JP"/>
              </w:rPr>
            </w:pPr>
            <w:r w:rsidRPr="0070717E">
              <w:t>-</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t>-</w:t>
            </w:r>
          </w:p>
        </w:tc>
        <w:tc>
          <w:tcPr>
            <w:tcW w:w="724" w:type="dxa"/>
          </w:tcPr>
          <w:p w:rsidR="00F05E35" w:rsidRPr="0070717E" w:rsidRDefault="00F05E35" w:rsidP="0070717E">
            <w:pPr>
              <w:pStyle w:val="TAC"/>
              <w:rPr>
                <w:lang w:eastAsia="ja-JP"/>
              </w:rPr>
            </w:pPr>
            <w:r w:rsidRPr="0070717E">
              <w:t>-</w:t>
            </w:r>
          </w:p>
        </w:tc>
        <w:tc>
          <w:tcPr>
            <w:tcW w:w="688" w:type="dxa"/>
          </w:tcPr>
          <w:p w:rsidR="00F05E35" w:rsidRPr="0070717E" w:rsidRDefault="00F05E35" w:rsidP="0070717E">
            <w:pPr>
              <w:pStyle w:val="TAC"/>
              <w:rPr>
                <w:lang w:eastAsia="ja-JP"/>
              </w:rPr>
            </w:pPr>
            <w:r w:rsidRPr="0070717E">
              <w:t>-</w:t>
            </w:r>
          </w:p>
        </w:tc>
        <w:tc>
          <w:tcPr>
            <w:tcW w:w="600" w:type="dxa"/>
          </w:tcPr>
          <w:p w:rsidR="00F05E35" w:rsidRPr="0070717E" w:rsidRDefault="00F05E35" w:rsidP="0070717E">
            <w:pPr>
              <w:pStyle w:val="TAC"/>
              <w:rPr>
                <w:lang w:eastAsia="ja-JP"/>
              </w:rPr>
            </w:pPr>
            <w:r w:rsidRPr="0070717E">
              <w:rPr>
                <w:lang w:eastAsia="ja-JP"/>
              </w:rPr>
              <w:t>T</w:t>
            </w:r>
          </w:p>
        </w:tc>
      </w:tr>
      <w:tr w:rsidR="00F05E35" w:rsidRPr="0070717E" w:rsidTr="00F05E35">
        <w:tc>
          <w:tcPr>
            <w:tcW w:w="2809" w:type="dxa"/>
          </w:tcPr>
          <w:p w:rsidR="00F05E35" w:rsidRPr="0070717E" w:rsidRDefault="00F05E35" w:rsidP="0070717E">
            <w:pPr>
              <w:pStyle w:val="TAL"/>
            </w:pPr>
            <w:r w:rsidRPr="0070717E">
              <w:t>Link-local address</w:t>
            </w:r>
          </w:p>
        </w:tc>
        <w:tc>
          <w:tcPr>
            <w:tcW w:w="984" w:type="dxa"/>
          </w:tcPr>
          <w:p w:rsidR="00F05E35" w:rsidRPr="0070717E" w:rsidRDefault="00F05E35" w:rsidP="0070717E">
            <w:pPr>
              <w:pStyle w:val="TAL"/>
              <w:rPr>
                <w:lang w:val="da-DK"/>
              </w:rPr>
            </w:pPr>
            <w:r w:rsidRPr="0070717E">
              <w:rPr>
                <w:lang w:val="da-DK"/>
              </w:rPr>
              <w:t>2.13.95</w:t>
            </w:r>
          </w:p>
        </w:tc>
        <w:tc>
          <w:tcPr>
            <w:tcW w:w="585" w:type="dxa"/>
          </w:tcPr>
          <w:p w:rsidR="00F05E35" w:rsidRPr="0070717E" w:rsidRDefault="00F05E35" w:rsidP="0070717E">
            <w:pPr>
              <w:pStyle w:val="TAC"/>
              <w:rPr>
                <w:lang w:eastAsia="ja-JP"/>
              </w:rPr>
            </w:pPr>
            <w:r w:rsidRPr="0070717E">
              <w:t>-</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rPr>
                <w:lang w:eastAsia="ja-JP"/>
              </w:rPr>
            </w:pPr>
            <w:r w:rsidRPr="0070717E">
              <w:t>C</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rPr>
                <w:lang w:eastAsia="ja-JP"/>
              </w:rPr>
            </w:pPr>
            <w:r w:rsidRPr="0070717E">
              <w:t>-</w:t>
            </w:r>
          </w:p>
        </w:tc>
        <w:tc>
          <w:tcPr>
            <w:tcW w:w="724" w:type="dxa"/>
          </w:tcPr>
          <w:p w:rsidR="00F05E35" w:rsidRPr="0070717E" w:rsidRDefault="00F05E35" w:rsidP="0070717E">
            <w:pPr>
              <w:pStyle w:val="TAC"/>
              <w:rPr>
                <w:lang w:eastAsia="ja-JP"/>
              </w:rPr>
            </w:pPr>
            <w:r w:rsidRPr="0070717E">
              <w:t>-</w:t>
            </w:r>
          </w:p>
        </w:tc>
        <w:tc>
          <w:tcPr>
            <w:tcW w:w="688" w:type="dxa"/>
          </w:tcPr>
          <w:p w:rsidR="00F05E35" w:rsidRPr="0070717E" w:rsidRDefault="00F05E35" w:rsidP="0070717E">
            <w:pPr>
              <w:pStyle w:val="TAC"/>
              <w:rPr>
                <w:lang w:eastAsia="ja-JP"/>
              </w:rPr>
            </w:pPr>
            <w:r w:rsidRPr="0070717E">
              <w:t>-</w:t>
            </w:r>
          </w:p>
        </w:tc>
        <w:tc>
          <w:tcPr>
            <w:tcW w:w="600" w:type="dxa"/>
          </w:tcPr>
          <w:p w:rsidR="00F05E35" w:rsidRPr="0070717E" w:rsidRDefault="00F05E35" w:rsidP="0070717E">
            <w:pPr>
              <w:pStyle w:val="TAC"/>
              <w:rPr>
                <w:lang w:eastAsia="ja-JP"/>
              </w:rPr>
            </w:pPr>
            <w:r w:rsidRPr="0070717E">
              <w:rPr>
                <w:lang w:eastAsia="ja-JP"/>
              </w:rPr>
              <w:t>T</w:t>
            </w:r>
          </w:p>
        </w:tc>
      </w:tr>
      <w:tr w:rsidR="00F05E35" w:rsidRPr="0070717E" w:rsidTr="00F05E35">
        <w:tc>
          <w:tcPr>
            <w:tcW w:w="2809" w:type="dxa"/>
          </w:tcPr>
          <w:p w:rsidR="00F05E35" w:rsidRPr="0070717E" w:rsidRDefault="00F05E35" w:rsidP="0070717E">
            <w:pPr>
              <w:pStyle w:val="TAL"/>
            </w:pPr>
            <w:r w:rsidRPr="0070717E">
              <w:t>Non 3GPP User Data</w:t>
            </w:r>
          </w:p>
        </w:tc>
        <w:tc>
          <w:tcPr>
            <w:tcW w:w="984" w:type="dxa"/>
          </w:tcPr>
          <w:p w:rsidR="00F05E35" w:rsidRPr="0070717E" w:rsidRDefault="00F05E35" w:rsidP="0070717E">
            <w:pPr>
              <w:pStyle w:val="TAL"/>
              <w:rPr>
                <w:lang w:val="da-DK"/>
              </w:rPr>
            </w:pPr>
            <w:r w:rsidRPr="0070717E">
              <w:rPr>
                <w:lang w:val="da-DK"/>
              </w:rPr>
              <w:t>2.13.96</w:t>
            </w:r>
          </w:p>
        </w:tc>
        <w:tc>
          <w:tcPr>
            <w:tcW w:w="585" w:type="dxa"/>
          </w:tcPr>
          <w:p w:rsidR="00F05E35" w:rsidRPr="0070717E" w:rsidRDefault="00F05E35" w:rsidP="0070717E">
            <w:pPr>
              <w:pStyle w:val="TAC"/>
              <w:rPr>
                <w:lang w:eastAsia="ja-JP"/>
              </w:rPr>
            </w:pPr>
            <w:r w:rsidRPr="0070717E">
              <w:t>-</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rPr>
                <w:lang w:eastAsia="ja-JP"/>
              </w:rPr>
            </w:pPr>
            <w:r w:rsidRPr="0070717E">
              <w:t>-</w:t>
            </w:r>
          </w:p>
        </w:tc>
        <w:tc>
          <w:tcPr>
            <w:tcW w:w="724" w:type="dxa"/>
          </w:tcPr>
          <w:p w:rsidR="00F05E35" w:rsidRPr="0070717E" w:rsidRDefault="00F05E35" w:rsidP="0070717E">
            <w:pPr>
              <w:pStyle w:val="TAC"/>
              <w:rPr>
                <w:lang w:eastAsia="ja-JP"/>
              </w:rPr>
            </w:pPr>
            <w:r w:rsidRPr="0070717E">
              <w:t>-</w:t>
            </w:r>
          </w:p>
        </w:tc>
        <w:tc>
          <w:tcPr>
            <w:tcW w:w="688" w:type="dxa"/>
          </w:tcPr>
          <w:p w:rsidR="00F05E35" w:rsidRPr="0070717E" w:rsidRDefault="00F05E35" w:rsidP="0070717E">
            <w:pPr>
              <w:pStyle w:val="TAC"/>
              <w:rPr>
                <w:lang w:eastAsia="ja-JP"/>
              </w:rPr>
            </w:pPr>
            <w:r w:rsidRPr="0070717E">
              <w:t>-</w:t>
            </w:r>
          </w:p>
        </w:tc>
        <w:tc>
          <w:tcPr>
            <w:tcW w:w="600" w:type="dxa"/>
          </w:tcPr>
          <w:p w:rsidR="00F05E35" w:rsidRPr="0070717E" w:rsidRDefault="00F05E35" w:rsidP="0070717E">
            <w:pPr>
              <w:pStyle w:val="TAC"/>
              <w:rPr>
                <w:lang w:eastAsia="ja-JP"/>
              </w:rPr>
            </w:pPr>
          </w:p>
        </w:tc>
      </w:tr>
      <w:tr w:rsidR="00F05E35" w:rsidRPr="0070717E" w:rsidTr="00F05E35">
        <w:tc>
          <w:tcPr>
            <w:tcW w:w="2809" w:type="dxa"/>
          </w:tcPr>
          <w:p w:rsidR="00F05E35" w:rsidRPr="0070717E" w:rsidRDefault="00F05E35" w:rsidP="0070717E">
            <w:pPr>
              <w:pStyle w:val="TAL"/>
            </w:pPr>
            <w:r w:rsidRPr="0070717E">
              <w:t>3GPP AAA Server Identity</w:t>
            </w:r>
          </w:p>
        </w:tc>
        <w:tc>
          <w:tcPr>
            <w:tcW w:w="984" w:type="dxa"/>
          </w:tcPr>
          <w:p w:rsidR="00F05E35" w:rsidRPr="0070717E" w:rsidRDefault="00F05E35" w:rsidP="0070717E">
            <w:pPr>
              <w:pStyle w:val="TAL"/>
              <w:rPr>
                <w:lang w:val="da-DK"/>
              </w:rPr>
            </w:pPr>
            <w:r w:rsidRPr="0070717E">
              <w:rPr>
                <w:lang w:val="da-DK"/>
              </w:rPr>
              <w:t>2.13.97</w:t>
            </w:r>
          </w:p>
        </w:tc>
        <w:tc>
          <w:tcPr>
            <w:tcW w:w="585" w:type="dxa"/>
          </w:tcPr>
          <w:p w:rsidR="00F05E35" w:rsidRPr="0070717E" w:rsidRDefault="00F05E35" w:rsidP="0070717E">
            <w:pPr>
              <w:pStyle w:val="TAC"/>
            </w:pPr>
            <w:r w:rsidRPr="0070717E">
              <w:rPr>
                <w:lang w:eastAsia="ja-JP"/>
              </w:rPr>
              <w:t>C</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rPr>
                <w:lang w:eastAsia="ja-JP"/>
              </w:rPr>
              <w:t>C</w:t>
            </w:r>
          </w:p>
        </w:tc>
        <w:tc>
          <w:tcPr>
            <w:tcW w:w="724" w:type="dxa"/>
          </w:tcPr>
          <w:p w:rsidR="00F05E35" w:rsidRPr="0070717E" w:rsidRDefault="00F05E35" w:rsidP="0070717E">
            <w:pPr>
              <w:pStyle w:val="TAC"/>
            </w:pP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T</w:t>
            </w:r>
          </w:p>
        </w:tc>
      </w:tr>
      <w:tr w:rsidR="00F05E35" w:rsidRPr="0070717E" w:rsidTr="00F05E35">
        <w:tc>
          <w:tcPr>
            <w:tcW w:w="2809" w:type="dxa"/>
          </w:tcPr>
          <w:p w:rsidR="00F05E35" w:rsidRPr="0070717E" w:rsidRDefault="00F05E35" w:rsidP="0070717E">
            <w:pPr>
              <w:pStyle w:val="TAL"/>
            </w:pPr>
            <w:r w:rsidRPr="0070717E">
              <w:t>Selected IP mobility mode</w:t>
            </w:r>
          </w:p>
        </w:tc>
        <w:tc>
          <w:tcPr>
            <w:tcW w:w="984" w:type="dxa"/>
          </w:tcPr>
          <w:p w:rsidR="00F05E35" w:rsidRPr="0070717E" w:rsidRDefault="00F05E35" w:rsidP="0070717E">
            <w:pPr>
              <w:pStyle w:val="TAL"/>
              <w:rPr>
                <w:lang w:val="da-DK"/>
              </w:rPr>
            </w:pPr>
            <w:r w:rsidRPr="0070717E">
              <w:rPr>
                <w:lang w:val="da-DK"/>
              </w:rPr>
              <w:t>2.13.98</w:t>
            </w:r>
          </w:p>
        </w:tc>
        <w:tc>
          <w:tcPr>
            <w:tcW w:w="585"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rPr>
                <w:lang w:eastAsia="ja-JP"/>
              </w:rPr>
              <w:t>C</w:t>
            </w:r>
          </w:p>
        </w:tc>
        <w:tc>
          <w:tcPr>
            <w:tcW w:w="724" w:type="dxa"/>
          </w:tcPr>
          <w:p w:rsidR="00F05E35" w:rsidRPr="0070717E" w:rsidRDefault="00F05E35" w:rsidP="0070717E">
            <w:pPr>
              <w:pStyle w:val="TAC"/>
            </w:pPr>
            <w:r w:rsidRPr="0070717E">
              <w:t>C</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T</w:t>
            </w:r>
          </w:p>
        </w:tc>
      </w:tr>
      <w:tr w:rsidR="00F05E35" w:rsidRPr="0070717E" w:rsidTr="00F05E35">
        <w:tc>
          <w:tcPr>
            <w:tcW w:w="2809" w:type="dxa"/>
          </w:tcPr>
          <w:p w:rsidR="00F05E35" w:rsidRPr="0070717E" w:rsidRDefault="00F05E35" w:rsidP="0070717E">
            <w:pPr>
              <w:pStyle w:val="TAL"/>
            </w:pPr>
            <w:r w:rsidRPr="0070717E">
              <w:rPr>
                <w:lang w:eastAsia="ja-JP"/>
              </w:rPr>
              <w:t>Diameter Server Identity of HSS</w:t>
            </w:r>
          </w:p>
        </w:tc>
        <w:tc>
          <w:tcPr>
            <w:tcW w:w="984" w:type="dxa"/>
          </w:tcPr>
          <w:p w:rsidR="00F05E35" w:rsidRPr="0070717E" w:rsidRDefault="00F05E35" w:rsidP="0070717E">
            <w:pPr>
              <w:pStyle w:val="TAL"/>
              <w:rPr>
                <w:lang w:val="da-DK"/>
              </w:rPr>
            </w:pPr>
            <w:r w:rsidRPr="0070717E">
              <w:rPr>
                <w:lang w:eastAsia="ja-JP"/>
              </w:rPr>
              <w:t>2.13.99</w:t>
            </w:r>
          </w:p>
        </w:tc>
        <w:tc>
          <w:tcPr>
            <w:tcW w:w="585"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w:t>
            </w:r>
          </w:p>
        </w:tc>
        <w:tc>
          <w:tcPr>
            <w:tcW w:w="724" w:type="dxa"/>
          </w:tcPr>
          <w:p w:rsidR="00F05E35" w:rsidRPr="0070717E" w:rsidRDefault="00F05E35" w:rsidP="0070717E">
            <w:pPr>
              <w:pStyle w:val="TAC"/>
            </w:pPr>
            <w:r w:rsidRPr="0070717E">
              <w:t>C</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T</w:t>
            </w:r>
          </w:p>
        </w:tc>
      </w:tr>
      <w:tr w:rsidR="00F05E35" w:rsidRPr="0070717E" w:rsidTr="00F05E35">
        <w:tc>
          <w:tcPr>
            <w:tcW w:w="2809" w:type="dxa"/>
          </w:tcPr>
          <w:p w:rsidR="00F05E35" w:rsidRPr="0070717E" w:rsidRDefault="00F05E35" w:rsidP="0070717E">
            <w:pPr>
              <w:pStyle w:val="TAL"/>
              <w:rPr>
                <w:lang w:eastAsia="zh-CN"/>
              </w:rPr>
            </w:pPr>
            <w:r w:rsidRPr="0070717E">
              <w:rPr>
                <w:lang w:eastAsia="zh-CN"/>
              </w:rPr>
              <w:t>Unauthenticated IMSI</w:t>
            </w:r>
          </w:p>
        </w:tc>
        <w:tc>
          <w:tcPr>
            <w:tcW w:w="984" w:type="dxa"/>
          </w:tcPr>
          <w:p w:rsidR="00F05E35" w:rsidRPr="0070717E" w:rsidRDefault="00F05E35" w:rsidP="0070717E">
            <w:pPr>
              <w:pStyle w:val="TAL"/>
              <w:rPr>
                <w:lang w:eastAsia="zh-CN"/>
              </w:rPr>
            </w:pPr>
            <w:r w:rsidRPr="0070717E">
              <w:rPr>
                <w:lang w:eastAsia="zh-CN"/>
              </w:rPr>
              <w:t>2.13.110</w:t>
            </w:r>
          </w:p>
        </w:tc>
        <w:tc>
          <w:tcPr>
            <w:tcW w:w="585" w:type="dxa"/>
          </w:tcPr>
          <w:p w:rsidR="00F05E35" w:rsidRPr="0070717E" w:rsidRDefault="00F05E35" w:rsidP="0070717E">
            <w:pPr>
              <w:pStyle w:val="TAC"/>
              <w:rPr>
                <w:lang w:eastAsia="zh-CN"/>
              </w:rPr>
            </w:pPr>
            <w:r w:rsidRPr="0070717E">
              <w:rPr>
                <w:lang w:eastAsia="zh-CN"/>
              </w:rPr>
              <w:t>-</w:t>
            </w:r>
          </w:p>
        </w:tc>
        <w:tc>
          <w:tcPr>
            <w:tcW w:w="683" w:type="dxa"/>
          </w:tcPr>
          <w:p w:rsidR="00F05E35" w:rsidRPr="0070717E" w:rsidRDefault="00F05E35" w:rsidP="0070717E">
            <w:pPr>
              <w:pStyle w:val="TAC"/>
              <w:rPr>
                <w:lang w:eastAsia="zh-CN"/>
              </w:rPr>
            </w:pPr>
            <w:r w:rsidRPr="0070717E">
              <w:rPr>
                <w:lang w:eastAsia="zh-CN"/>
              </w:rPr>
              <w:t>-</w:t>
            </w:r>
          </w:p>
        </w:tc>
        <w:tc>
          <w:tcPr>
            <w:tcW w:w="683" w:type="dxa"/>
          </w:tcPr>
          <w:p w:rsidR="00F05E35" w:rsidRPr="0070717E" w:rsidRDefault="00F05E35" w:rsidP="0070717E">
            <w:pPr>
              <w:pStyle w:val="TAC"/>
            </w:pPr>
            <w:r w:rsidRPr="0070717E">
              <w:rPr>
                <w:lang w:eastAsia="zh-CN"/>
              </w:rPr>
              <w:t>C</w:t>
            </w:r>
          </w:p>
        </w:tc>
        <w:tc>
          <w:tcPr>
            <w:tcW w:w="683" w:type="dxa"/>
          </w:tcPr>
          <w:p w:rsidR="00F05E35" w:rsidRPr="0070717E" w:rsidRDefault="00F05E35" w:rsidP="0070717E">
            <w:pPr>
              <w:pStyle w:val="TAC"/>
              <w:rPr>
                <w:lang w:eastAsia="ja-JP"/>
              </w:rPr>
            </w:pPr>
            <w:r w:rsidRPr="0070717E">
              <w:rPr>
                <w:lang w:eastAsia="zh-CN"/>
              </w:rPr>
              <w:t>C</w:t>
            </w:r>
          </w:p>
        </w:tc>
        <w:tc>
          <w:tcPr>
            <w:tcW w:w="683" w:type="dxa"/>
          </w:tcPr>
          <w:p w:rsidR="00F05E35" w:rsidRPr="0070717E" w:rsidRDefault="00F05E35" w:rsidP="0070717E">
            <w:pPr>
              <w:pStyle w:val="TAC"/>
              <w:rPr>
                <w:lang w:eastAsia="zh-CN"/>
              </w:rPr>
            </w:pPr>
            <w:r w:rsidRPr="0070717E">
              <w:rPr>
                <w:lang w:eastAsia="zh-CN"/>
              </w:rPr>
              <w:t>-</w:t>
            </w:r>
          </w:p>
        </w:tc>
        <w:tc>
          <w:tcPr>
            <w:tcW w:w="724" w:type="dxa"/>
          </w:tcPr>
          <w:p w:rsidR="00F05E35" w:rsidRPr="0070717E" w:rsidRDefault="00F05E35" w:rsidP="0070717E">
            <w:pPr>
              <w:pStyle w:val="TAC"/>
              <w:rPr>
                <w:lang w:eastAsia="zh-CN"/>
              </w:rPr>
            </w:pPr>
            <w:r w:rsidRPr="0070717E">
              <w:rPr>
                <w:lang w:eastAsia="zh-CN"/>
              </w:rPr>
              <w:t>-</w:t>
            </w:r>
          </w:p>
        </w:tc>
        <w:tc>
          <w:tcPr>
            <w:tcW w:w="688" w:type="dxa"/>
          </w:tcPr>
          <w:p w:rsidR="00F05E35" w:rsidRPr="0070717E" w:rsidRDefault="00F05E35" w:rsidP="0070717E">
            <w:pPr>
              <w:pStyle w:val="TAC"/>
              <w:rPr>
                <w:lang w:eastAsia="zh-CN"/>
              </w:rPr>
            </w:pPr>
            <w:r w:rsidRPr="0070717E">
              <w:rPr>
                <w:lang w:eastAsia="zh-CN"/>
              </w:rPr>
              <w:t>-</w:t>
            </w:r>
          </w:p>
        </w:tc>
        <w:tc>
          <w:tcPr>
            <w:tcW w:w="600" w:type="dxa"/>
          </w:tcPr>
          <w:p w:rsidR="00F05E35" w:rsidRPr="0070717E" w:rsidRDefault="00F05E35" w:rsidP="0070717E">
            <w:pPr>
              <w:pStyle w:val="TAC"/>
              <w:rPr>
                <w:lang w:eastAsia="ja-JP"/>
              </w:rPr>
            </w:pPr>
            <w:r w:rsidRPr="0070717E">
              <w:rPr>
                <w:lang w:eastAsia="zh-CN"/>
              </w:rPr>
              <w:t>T</w:t>
            </w:r>
          </w:p>
        </w:tc>
      </w:tr>
      <w:tr w:rsidR="00F05E35" w:rsidRPr="0070717E" w:rsidTr="0070717E">
        <w:tblPrEx>
          <w:jc w:val="center"/>
          <w:tblBorders>
            <w:top w:val="single" w:sz="6" w:space="0" w:color="000000"/>
            <w:left w:val="single" w:sz="6" w:space="0" w:color="000000"/>
            <w:right w:val="single" w:sz="6" w:space="0" w:color="000000"/>
          </w:tblBorders>
          <w:tblCellMar>
            <w:left w:w="28" w:type="dxa"/>
            <w:right w:w="28" w:type="dxa"/>
          </w:tblCellMar>
        </w:tblPrEx>
        <w:trPr>
          <w:jc w:val="center"/>
        </w:trPr>
        <w:tc>
          <w:tcPr>
            <w:tcW w:w="2809"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pPr>
            <w:r w:rsidRPr="0070717E">
              <w:t>PDN Connection ID</w:t>
            </w:r>
          </w:p>
        </w:tc>
        <w:tc>
          <w:tcPr>
            <w:tcW w:w="98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L"/>
              <w:rPr>
                <w:lang w:eastAsia="ja-JP"/>
              </w:rPr>
            </w:pPr>
            <w:r w:rsidRPr="0070717E">
              <w:t>2.13.111</w:t>
            </w:r>
          </w:p>
        </w:tc>
        <w:tc>
          <w:tcPr>
            <w:tcW w:w="585"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C</w:t>
            </w:r>
          </w:p>
        </w:tc>
        <w:tc>
          <w:tcPr>
            <w:tcW w:w="683"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C</w:t>
            </w:r>
          </w:p>
        </w:tc>
        <w:tc>
          <w:tcPr>
            <w:tcW w:w="724"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88"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pPr>
            <w:r w:rsidRPr="0070717E">
              <w:t>-</w:t>
            </w:r>
          </w:p>
        </w:tc>
        <w:tc>
          <w:tcPr>
            <w:tcW w:w="600" w:type="dxa"/>
            <w:tcBorders>
              <w:top w:val="single" w:sz="4" w:space="0" w:color="auto"/>
              <w:left w:val="single" w:sz="4" w:space="0" w:color="auto"/>
              <w:bottom w:val="single" w:sz="4" w:space="0" w:color="auto"/>
              <w:right w:val="single" w:sz="4" w:space="0" w:color="auto"/>
            </w:tcBorders>
          </w:tcPr>
          <w:p w:rsidR="00F05E35" w:rsidRPr="0070717E" w:rsidRDefault="00F05E35" w:rsidP="0070717E">
            <w:pPr>
              <w:pStyle w:val="TAC"/>
              <w:rPr>
                <w:lang w:eastAsia="ja-JP"/>
              </w:rPr>
            </w:pPr>
            <w:r w:rsidRPr="0070717E">
              <w:rPr>
                <w:lang w:eastAsia="ja-JP"/>
              </w:rPr>
              <w:t>T</w:t>
            </w:r>
          </w:p>
        </w:tc>
      </w:tr>
      <w:tr w:rsidR="00F05E35" w:rsidRPr="0070717E" w:rsidTr="00F05E35">
        <w:tc>
          <w:tcPr>
            <w:tcW w:w="2809" w:type="dxa"/>
          </w:tcPr>
          <w:p w:rsidR="00F05E35" w:rsidRPr="0070717E" w:rsidRDefault="00F05E35" w:rsidP="0070717E">
            <w:pPr>
              <w:pStyle w:val="TAL"/>
              <w:rPr>
                <w:lang w:eastAsia="ja-JP"/>
              </w:rPr>
            </w:pPr>
            <w:r w:rsidRPr="0070717E">
              <w:t>Subscribed Charging Characteristics</w:t>
            </w:r>
          </w:p>
        </w:tc>
        <w:tc>
          <w:tcPr>
            <w:tcW w:w="984" w:type="dxa"/>
          </w:tcPr>
          <w:p w:rsidR="00F05E35" w:rsidRPr="0070717E" w:rsidRDefault="00F05E35" w:rsidP="0070717E">
            <w:pPr>
              <w:pStyle w:val="TAL"/>
              <w:rPr>
                <w:lang w:eastAsia="ja-JP"/>
              </w:rPr>
            </w:pPr>
            <w:r w:rsidRPr="0070717E">
              <w:rPr>
                <w:lang w:eastAsia="ja-JP"/>
              </w:rPr>
              <w:t>2.19.1</w:t>
            </w:r>
          </w:p>
        </w:tc>
        <w:tc>
          <w:tcPr>
            <w:tcW w:w="585" w:type="dxa"/>
          </w:tcPr>
          <w:p w:rsidR="00F05E35" w:rsidRPr="0070717E" w:rsidRDefault="00F05E35" w:rsidP="0070717E">
            <w:pPr>
              <w:pStyle w:val="TAC"/>
              <w:rPr>
                <w:lang w:eastAsia="ja-JP"/>
              </w:rPr>
            </w:pPr>
            <w:r w:rsidRPr="0070717E">
              <w:rPr>
                <w:lang w:eastAsia="ja-JP"/>
              </w:rPr>
              <w:t>M</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w:t>
            </w:r>
          </w:p>
        </w:tc>
        <w:tc>
          <w:tcPr>
            <w:tcW w:w="724" w:type="dxa"/>
          </w:tcPr>
          <w:p w:rsidR="00F05E35" w:rsidRPr="0070717E" w:rsidRDefault="00F05E35" w:rsidP="0070717E">
            <w:pPr>
              <w:pStyle w:val="TAC"/>
            </w:pPr>
            <w:r w:rsidRPr="0070717E">
              <w:rPr>
                <w:lang w:eastAsia="ja-JP"/>
              </w:rPr>
              <w:t>C</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P</w:t>
            </w:r>
          </w:p>
        </w:tc>
      </w:tr>
      <w:tr w:rsidR="00F05E35" w:rsidRPr="0070717E" w:rsidTr="00F05E35">
        <w:tc>
          <w:tcPr>
            <w:tcW w:w="2809" w:type="dxa"/>
          </w:tcPr>
          <w:p w:rsidR="00F05E35" w:rsidRPr="0070717E" w:rsidRDefault="00F05E35" w:rsidP="0070717E">
            <w:pPr>
              <w:pStyle w:val="TAL"/>
            </w:pPr>
            <w:r w:rsidRPr="0070717E">
              <w:t>Master session Key</w:t>
            </w:r>
          </w:p>
        </w:tc>
        <w:tc>
          <w:tcPr>
            <w:tcW w:w="984" w:type="dxa"/>
          </w:tcPr>
          <w:p w:rsidR="00F05E35" w:rsidRPr="0070717E" w:rsidRDefault="00F05E35" w:rsidP="0070717E">
            <w:pPr>
              <w:pStyle w:val="TAL"/>
              <w:rPr>
                <w:lang w:eastAsia="ja-JP"/>
              </w:rPr>
            </w:pPr>
            <w:r w:rsidRPr="0070717E">
              <w:t>3B.3.</w:t>
            </w:r>
            <w:r w:rsidRPr="0070717E">
              <w:rPr>
                <w:lang w:eastAsia="ja-JP"/>
              </w:rPr>
              <w:t xml:space="preserve"> 5</w:t>
            </w:r>
          </w:p>
        </w:tc>
        <w:tc>
          <w:tcPr>
            <w:tcW w:w="585" w:type="dxa"/>
          </w:tcPr>
          <w:p w:rsidR="00F05E35" w:rsidRPr="0070717E" w:rsidRDefault="00F05E35" w:rsidP="0070717E">
            <w:pPr>
              <w:pStyle w:val="TAC"/>
              <w:rPr>
                <w:lang w:eastAsia="ja-JP"/>
              </w:rPr>
            </w:pPr>
            <w:r w:rsidRPr="0070717E">
              <w:t>-</w:t>
            </w:r>
          </w:p>
        </w:tc>
        <w:tc>
          <w:tcPr>
            <w:tcW w:w="683" w:type="dxa"/>
          </w:tcPr>
          <w:p w:rsidR="00F05E35" w:rsidRPr="0070717E" w:rsidRDefault="00F05E35" w:rsidP="0070717E">
            <w:pPr>
              <w:pStyle w:val="TAC"/>
              <w:rPr>
                <w:lang w:eastAsia="ja-JP"/>
              </w:rPr>
            </w:pPr>
            <w:r w:rsidRPr="0070717E">
              <w:t>-</w:t>
            </w:r>
          </w:p>
        </w:tc>
        <w:tc>
          <w:tcPr>
            <w:tcW w:w="683" w:type="dxa"/>
          </w:tcPr>
          <w:p w:rsidR="00F05E35" w:rsidRPr="0070717E" w:rsidRDefault="00F05E35" w:rsidP="0070717E">
            <w:pPr>
              <w:pStyle w:val="TAC"/>
              <w:rPr>
                <w:lang w:eastAsia="ja-JP"/>
              </w:rPr>
            </w:pPr>
            <w:r w:rsidRPr="0070717E">
              <w:t>-</w:t>
            </w:r>
          </w:p>
        </w:tc>
        <w:tc>
          <w:tcPr>
            <w:tcW w:w="683" w:type="dxa"/>
          </w:tcPr>
          <w:p w:rsidR="00F05E35" w:rsidRPr="0070717E" w:rsidRDefault="00F05E35" w:rsidP="0070717E">
            <w:pPr>
              <w:pStyle w:val="TAC"/>
              <w:rPr>
                <w:lang w:eastAsia="ja-JP"/>
              </w:rPr>
            </w:pPr>
            <w:r w:rsidRPr="0070717E">
              <w:rPr>
                <w:lang w:eastAsia="ja-JP"/>
              </w:rPr>
              <w:t>C</w:t>
            </w:r>
          </w:p>
        </w:tc>
        <w:tc>
          <w:tcPr>
            <w:tcW w:w="683" w:type="dxa"/>
          </w:tcPr>
          <w:p w:rsidR="00F05E35" w:rsidRPr="0070717E" w:rsidRDefault="00F05E35" w:rsidP="0070717E">
            <w:pPr>
              <w:pStyle w:val="TAC"/>
            </w:pPr>
            <w:r w:rsidRPr="0070717E">
              <w:t>C</w:t>
            </w:r>
          </w:p>
        </w:tc>
        <w:tc>
          <w:tcPr>
            <w:tcW w:w="724" w:type="dxa"/>
          </w:tcPr>
          <w:p w:rsidR="00F05E35" w:rsidRPr="0070717E" w:rsidRDefault="00F05E35" w:rsidP="0070717E">
            <w:pPr>
              <w:pStyle w:val="TAC"/>
            </w:pPr>
            <w:r w:rsidRPr="0070717E">
              <w:t>C</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T</w:t>
            </w:r>
          </w:p>
        </w:tc>
      </w:tr>
      <w:tr w:rsidR="00F05E35" w:rsidRPr="0070717E" w:rsidTr="00F05E35">
        <w:tc>
          <w:tcPr>
            <w:tcW w:w="9122" w:type="dxa"/>
            <w:gridSpan w:val="10"/>
          </w:tcPr>
          <w:p w:rsidR="00F05E35" w:rsidRPr="0070717E" w:rsidRDefault="00F05E35" w:rsidP="0070717E">
            <w:pPr>
              <w:pStyle w:val="TAN"/>
              <w:rPr>
                <w:lang w:eastAsia="ja-JP"/>
              </w:rPr>
            </w:pPr>
            <w:r w:rsidRPr="0070717E">
              <w:rPr>
                <w:lang w:eastAsia="ja-JP"/>
              </w:rPr>
              <w:t xml:space="preserve">NOTE: </w:t>
            </w:r>
            <w:r w:rsidRPr="0070717E">
              <w:tab/>
            </w:r>
            <w:r w:rsidRPr="0070717E">
              <w:rPr>
                <w:lang w:eastAsia="ja-JP"/>
              </w:rPr>
              <w:t>If Static IP address allocation provisioned in the subscriber profile in the HSS is chosen, PDN address is permanent data.</w:t>
            </w:r>
          </w:p>
        </w:tc>
      </w:tr>
    </w:tbl>
    <w:p w:rsidR="00F05E35" w:rsidRDefault="00F05E35" w:rsidP="00A32983"/>
    <w:p w:rsidR="00F05E35" w:rsidRDefault="00F05E35" w:rsidP="00A32983">
      <w:r w:rsidRPr="00437849">
        <w:t>For special condition of storage see in clause 2. See clause 4 for explanation of M, C, T and P in table 5.2</w:t>
      </w:r>
      <w:r>
        <w:rPr>
          <w:lang w:eastAsia="ja-JP"/>
        </w:rPr>
        <w:t>A-2</w:t>
      </w:r>
      <w:r w:rsidRPr="00437849">
        <w:t>.</w:t>
      </w:r>
    </w:p>
    <w:p w:rsidR="00F05E35" w:rsidRPr="00181550" w:rsidRDefault="00F05E35" w:rsidP="00A32983">
      <w:r w:rsidRPr="00181550">
        <w:t>Table 5.2.A-3 contains additional parameter to be hold when optimised handover to 3GPP2 is supported.</w:t>
      </w:r>
    </w:p>
    <w:p w:rsidR="00F05E35" w:rsidRPr="00437849" w:rsidRDefault="00F05E35" w:rsidP="00A32983">
      <w:pPr>
        <w:pStyle w:val="TH"/>
        <w:rPr>
          <w:lang w:eastAsia="ja-JP"/>
        </w:rPr>
      </w:pPr>
      <w:r w:rsidRPr="00437849">
        <w:t>Table 5.2</w:t>
      </w:r>
      <w:r>
        <w:t>A-3</w:t>
      </w:r>
      <w:r w:rsidRPr="00437849">
        <w:t xml:space="preserve">: Overview of data used for </w:t>
      </w:r>
      <w:r>
        <w:rPr>
          <w:lang w:eastAsia="ja-JP"/>
        </w:rPr>
        <w:t>PS</w:t>
      </w:r>
      <w:r w:rsidRPr="00437849">
        <w:t xml:space="preserve"> Network Access Mode</w:t>
      </w:r>
      <w:r>
        <w:rPr>
          <w:lang w:eastAsia="ja-JP"/>
        </w:rPr>
        <w:t xml:space="preserve"> (</w:t>
      </w:r>
      <w:r>
        <w:t>optimized handover to 3GPP2</w:t>
      </w:r>
      <w:r>
        <w:rPr>
          <w:lang w:eastAsia="ja-JP"/>
        </w:rPr>
        <w:t>)</w:t>
      </w:r>
    </w:p>
    <w:tbl>
      <w:tblPr>
        <w:tblW w:w="9122" w:type="dxa"/>
        <w:tblLayout w:type="fixed"/>
        <w:tblLook w:val="0000"/>
      </w:tblPr>
      <w:tblGrid>
        <w:gridCol w:w="2809"/>
        <w:gridCol w:w="984"/>
        <w:gridCol w:w="585"/>
        <w:gridCol w:w="683"/>
        <w:gridCol w:w="683"/>
        <w:gridCol w:w="683"/>
        <w:gridCol w:w="683"/>
        <w:gridCol w:w="724"/>
        <w:gridCol w:w="688"/>
        <w:gridCol w:w="600"/>
      </w:tblGrid>
      <w:tr w:rsidR="00F05E35" w:rsidRPr="0070717E" w:rsidTr="00F05E35">
        <w:tc>
          <w:tcPr>
            <w:tcW w:w="2809" w:type="dxa"/>
          </w:tcPr>
          <w:p w:rsidR="00F05E35" w:rsidRPr="0070717E" w:rsidRDefault="00F05E35" w:rsidP="0070717E">
            <w:pPr>
              <w:pStyle w:val="TAH"/>
            </w:pPr>
            <w:r w:rsidRPr="0070717E">
              <w:t>PARAMETER</w:t>
            </w:r>
          </w:p>
        </w:tc>
        <w:tc>
          <w:tcPr>
            <w:tcW w:w="984" w:type="dxa"/>
          </w:tcPr>
          <w:p w:rsidR="00F05E35" w:rsidRPr="0070717E" w:rsidRDefault="00F05E35" w:rsidP="0070717E">
            <w:pPr>
              <w:pStyle w:val="TAH"/>
            </w:pPr>
            <w:r w:rsidRPr="0070717E">
              <w:t>Subclause</w:t>
            </w:r>
          </w:p>
        </w:tc>
        <w:tc>
          <w:tcPr>
            <w:tcW w:w="585" w:type="dxa"/>
          </w:tcPr>
          <w:p w:rsidR="00F05E35" w:rsidRPr="0070717E" w:rsidRDefault="00F05E35" w:rsidP="0070717E">
            <w:pPr>
              <w:pStyle w:val="TAH"/>
            </w:pPr>
            <w:r w:rsidRPr="0070717E">
              <w:t>HSS</w:t>
            </w:r>
          </w:p>
        </w:tc>
        <w:tc>
          <w:tcPr>
            <w:tcW w:w="683" w:type="dxa"/>
          </w:tcPr>
          <w:p w:rsidR="00F05E35" w:rsidRPr="0070717E" w:rsidRDefault="00F05E35" w:rsidP="0070717E">
            <w:pPr>
              <w:pStyle w:val="TAH"/>
            </w:pPr>
            <w:r w:rsidRPr="0070717E">
              <w:t>MME</w:t>
            </w:r>
          </w:p>
        </w:tc>
        <w:tc>
          <w:tcPr>
            <w:tcW w:w="683" w:type="dxa"/>
          </w:tcPr>
          <w:p w:rsidR="00F05E35" w:rsidRPr="0070717E" w:rsidRDefault="00F05E35" w:rsidP="0070717E">
            <w:pPr>
              <w:pStyle w:val="TAH"/>
            </w:pPr>
            <w:r w:rsidRPr="0070717E">
              <w:t>S-GW</w:t>
            </w:r>
          </w:p>
        </w:tc>
        <w:tc>
          <w:tcPr>
            <w:tcW w:w="683" w:type="dxa"/>
          </w:tcPr>
          <w:p w:rsidR="00F05E35" w:rsidRPr="0070717E" w:rsidRDefault="00F05E35" w:rsidP="0070717E">
            <w:pPr>
              <w:pStyle w:val="TAH"/>
            </w:pPr>
            <w:r w:rsidRPr="0070717E">
              <w:t>PDN-GW</w:t>
            </w:r>
          </w:p>
        </w:tc>
        <w:tc>
          <w:tcPr>
            <w:tcW w:w="683" w:type="dxa"/>
          </w:tcPr>
          <w:p w:rsidR="00F05E35" w:rsidRPr="0070717E" w:rsidRDefault="00F05E35" w:rsidP="0070717E">
            <w:pPr>
              <w:pStyle w:val="TAH"/>
            </w:pPr>
            <w:r w:rsidRPr="0070717E">
              <w:t>ePDG</w:t>
            </w:r>
          </w:p>
        </w:tc>
        <w:tc>
          <w:tcPr>
            <w:tcW w:w="724" w:type="dxa"/>
          </w:tcPr>
          <w:p w:rsidR="00F05E35" w:rsidRPr="0070717E" w:rsidRDefault="00F05E35" w:rsidP="0070717E">
            <w:pPr>
              <w:pStyle w:val="TAH"/>
            </w:pPr>
            <w:r w:rsidRPr="0070717E">
              <w:t>3GPP AAA server</w:t>
            </w:r>
          </w:p>
        </w:tc>
        <w:tc>
          <w:tcPr>
            <w:tcW w:w="688" w:type="dxa"/>
          </w:tcPr>
          <w:p w:rsidR="00F05E35" w:rsidRPr="0070717E" w:rsidRDefault="00F05E35" w:rsidP="0070717E">
            <w:pPr>
              <w:pStyle w:val="TAH"/>
            </w:pPr>
            <w:r w:rsidRPr="0070717E">
              <w:t>3GPP AAA server</w:t>
            </w:r>
          </w:p>
          <w:p w:rsidR="00F05E35" w:rsidRPr="0070717E" w:rsidRDefault="00F05E35" w:rsidP="0070717E">
            <w:pPr>
              <w:pStyle w:val="TAH"/>
            </w:pPr>
            <w:r w:rsidRPr="0070717E">
              <w:t>Proxy</w:t>
            </w:r>
          </w:p>
        </w:tc>
        <w:tc>
          <w:tcPr>
            <w:tcW w:w="600" w:type="dxa"/>
          </w:tcPr>
          <w:p w:rsidR="00F05E35" w:rsidRPr="0070717E" w:rsidRDefault="00F05E35" w:rsidP="0070717E">
            <w:pPr>
              <w:pStyle w:val="TAH"/>
            </w:pPr>
            <w:r w:rsidRPr="0070717E">
              <w:t>TYPE</w:t>
            </w:r>
          </w:p>
        </w:tc>
      </w:tr>
      <w:tr w:rsidR="00F05E35" w:rsidRPr="0070717E" w:rsidTr="00F05E35">
        <w:tc>
          <w:tcPr>
            <w:tcW w:w="2809" w:type="dxa"/>
          </w:tcPr>
          <w:p w:rsidR="00F05E35" w:rsidRPr="0070717E" w:rsidRDefault="00F05E35" w:rsidP="0070717E">
            <w:pPr>
              <w:pStyle w:val="TAL"/>
              <w:rPr>
                <w:lang w:eastAsia="ja-JP"/>
              </w:rPr>
            </w:pPr>
            <w:r w:rsidRPr="0070717E">
              <w:rPr>
                <w:lang w:eastAsia="ja-JP"/>
              </w:rPr>
              <w:t>Access Restriction Data</w:t>
            </w:r>
          </w:p>
        </w:tc>
        <w:tc>
          <w:tcPr>
            <w:tcW w:w="984" w:type="dxa"/>
          </w:tcPr>
          <w:p w:rsidR="00F05E35" w:rsidRPr="0070717E" w:rsidRDefault="00F05E35" w:rsidP="0070717E">
            <w:pPr>
              <w:pStyle w:val="TAL"/>
              <w:rPr>
                <w:lang w:eastAsia="ja-JP"/>
              </w:rPr>
            </w:pPr>
            <w:r w:rsidRPr="0070717E">
              <w:rPr>
                <w:lang w:eastAsia="ja-JP"/>
              </w:rPr>
              <w:t>2.4.18</w:t>
            </w:r>
          </w:p>
        </w:tc>
        <w:tc>
          <w:tcPr>
            <w:tcW w:w="585" w:type="dxa"/>
          </w:tcPr>
          <w:p w:rsidR="00F05E35" w:rsidRPr="0070717E" w:rsidRDefault="00F05E35" w:rsidP="0070717E">
            <w:pPr>
              <w:pStyle w:val="TAC"/>
              <w:rPr>
                <w:lang w:eastAsia="ja-JP"/>
              </w:rPr>
            </w:pPr>
            <w:r w:rsidRPr="0070717E">
              <w:rPr>
                <w:lang w:eastAsia="ja-JP"/>
              </w:rPr>
              <w:t>C</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rPr>
                <w:lang w:eastAsia="ja-JP"/>
              </w:rPr>
              <w:t>-</w:t>
            </w:r>
          </w:p>
        </w:tc>
        <w:tc>
          <w:tcPr>
            <w:tcW w:w="683" w:type="dxa"/>
          </w:tcPr>
          <w:p w:rsidR="00F05E35" w:rsidRPr="0070717E" w:rsidRDefault="00F05E35" w:rsidP="0070717E">
            <w:pPr>
              <w:pStyle w:val="TAC"/>
            </w:pPr>
            <w:r w:rsidRPr="0070717E">
              <w:rPr>
                <w:lang w:eastAsia="ja-JP"/>
              </w:rPr>
              <w:t>-</w:t>
            </w:r>
          </w:p>
        </w:tc>
        <w:tc>
          <w:tcPr>
            <w:tcW w:w="683" w:type="dxa"/>
          </w:tcPr>
          <w:p w:rsidR="00F05E35" w:rsidRPr="0070717E" w:rsidRDefault="00F05E35" w:rsidP="0070717E">
            <w:pPr>
              <w:pStyle w:val="TAC"/>
            </w:pPr>
            <w:r w:rsidRPr="0070717E">
              <w:t>-</w:t>
            </w:r>
          </w:p>
        </w:tc>
        <w:tc>
          <w:tcPr>
            <w:tcW w:w="724" w:type="dxa"/>
          </w:tcPr>
          <w:p w:rsidR="00F05E35" w:rsidRPr="0070717E" w:rsidRDefault="00F05E35" w:rsidP="0070717E">
            <w:pPr>
              <w:pStyle w:val="TAC"/>
            </w:pPr>
            <w:r w:rsidRPr="0070717E">
              <w:t>-</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T</w:t>
            </w:r>
          </w:p>
        </w:tc>
      </w:tr>
      <w:tr w:rsidR="00F05E35" w:rsidRPr="0070717E" w:rsidTr="00F05E35">
        <w:tc>
          <w:tcPr>
            <w:tcW w:w="2809" w:type="dxa"/>
          </w:tcPr>
          <w:p w:rsidR="00F05E35" w:rsidRPr="0070717E" w:rsidRDefault="00F05E35" w:rsidP="0070717E">
            <w:pPr>
              <w:pStyle w:val="TAL"/>
              <w:rPr>
                <w:lang w:eastAsia="ja-JP"/>
              </w:rPr>
            </w:pPr>
            <w:r w:rsidRPr="0070717E">
              <w:rPr>
                <w:lang w:eastAsia="ja-JP"/>
              </w:rPr>
              <w:t>Barring of Packet Oriented Services</w:t>
            </w:r>
          </w:p>
        </w:tc>
        <w:tc>
          <w:tcPr>
            <w:tcW w:w="984" w:type="dxa"/>
          </w:tcPr>
          <w:p w:rsidR="00F05E35" w:rsidRPr="0070717E" w:rsidRDefault="00F05E35" w:rsidP="0070717E">
            <w:pPr>
              <w:pStyle w:val="TAL"/>
              <w:rPr>
                <w:lang w:eastAsia="ja-JP"/>
              </w:rPr>
            </w:pPr>
            <w:r w:rsidRPr="0070717E">
              <w:rPr>
                <w:lang w:eastAsia="ja-JP"/>
              </w:rPr>
              <w:t>2.8.2.8</w:t>
            </w:r>
          </w:p>
        </w:tc>
        <w:tc>
          <w:tcPr>
            <w:tcW w:w="585" w:type="dxa"/>
          </w:tcPr>
          <w:p w:rsidR="00F05E35" w:rsidRPr="0070717E" w:rsidRDefault="00F05E35" w:rsidP="0070717E">
            <w:pPr>
              <w:pStyle w:val="TAC"/>
              <w:rPr>
                <w:lang w:eastAsia="ja-JP"/>
              </w:rPr>
            </w:pPr>
            <w:r w:rsidRPr="0070717E">
              <w:rPr>
                <w:lang w:eastAsia="ja-JP"/>
              </w:rPr>
              <w:t>C</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rPr>
                <w:lang w:eastAsia="ja-JP"/>
              </w:rPr>
              <w:t>-</w:t>
            </w:r>
          </w:p>
        </w:tc>
        <w:tc>
          <w:tcPr>
            <w:tcW w:w="683" w:type="dxa"/>
          </w:tcPr>
          <w:p w:rsidR="00F05E35" w:rsidRPr="0070717E" w:rsidRDefault="00F05E35" w:rsidP="0070717E">
            <w:pPr>
              <w:pStyle w:val="TAC"/>
            </w:pPr>
            <w:r w:rsidRPr="0070717E">
              <w:rPr>
                <w:lang w:eastAsia="ja-JP"/>
              </w:rPr>
              <w:t>-</w:t>
            </w:r>
          </w:p>
        </w:tc>
        <w:tc>
          <w:tcPr>
            <w:tcW w:w="683" w:type="dxa"/>
          </w:tcPr>
          <w:p w:rsidR="00F05E35" w:rsidRPr="0070717E" w:rsidRDefault="00F05E35" w:rsidP="0070717E">
            <w:pPr>
              <w:pStyle w:val="TAC"/>
            </w:pPr>
            <w:r w:rsidRPr="0070717E">
              <w:t>-</w:t>
            </w:r>
          </w:p>
        </w:tc>
        <w:tc>
          <w:tcPr>
            <w:tcW w:w="724" w:type="dxa"/>
          </w:tcPr>
          <w:p w:rsidR="00F05E35" w:rsidRPr="0070717E" w:rsidRDefault="00F05E35" w:rsidP="0070717E">
            <w:pPr>
              <w:pStyle w:val="TAC"/>
            </w:pPr>
            <w:r w:rsidRPr="0070717E">
              <w:t>-</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P</w:t>
            </w:r>
          </w:p>
        </w:tc>
      </w:tr>
      <w:tr w:rsidR="00F05E35" w:rsidRPr="0070717E" w:rsidTr="00F05E35">
        <w:tc>
          <w:tcPr>
            <w:tcW w:w="2809" w:type="dxa"/>
          </w:tcPr>
          <w:p w:rsidR="00F05E35" w:rsidRPr="0070717E" w:rsidRDefault="00F05E35" w:rsidP="0070717E">
            <w:pPr>
              <w:pStyle w:val="TAL"/>
              <w:rPr>
                <w:lang w:eastAsia="ja-JP"/>
              </w:rPr>
            </w:pPr>
            <w:r w:rsidRPr="0070717E">
              <w:rPr>
                <w:lang w:eastAsia="ja-JP"/>
              </w:rPr>
              <w:t>RAT Type</w:t>
            </w:r>
          </w:p>
        </w:tc>
        <w:tc>
          <w:tcPr>
            <w:tcW w:w="984" w:type="dxa"/>
          </w:tcPr>
          <w:p w:rsidR="00F05E35" w:rsidRPr="0070717E" w:rsidRDefault="00F05E35" w:rsidP="0070717E">
            <w:pPr>
              <w:pStyle w:val="TAL"/>
              <w:rPr>
                <w:lang w:eastAsia="ja-JP"/>
              </w:rPr>
            </w:pPr>
            <w:r w:rsidRPr="0070717E">
              <w:rPr>
                <w:lang w:eastAsia="ja-JP"/>
              </w:rPr>
              <w:t>2.13.75</w:t>
            </w:r>
          </w:p>
        </w:tc>
        <w:tc>
          <w:tcPr>
            <w:tcW w:w="585" w:type="dxa"/>
          </w:tcPr>
          <w:p w:rsidR="00F05E35" w:rsidRPr="0070717E" w:rsidRDefault="00F05E35" w:rsidP="0070717E">
            <w:pPr>
              <w:pStyle w:val="TAC"/>
              <w:rPr>
                <w:lang w:eastAsia="ja-JP"/>
              </w:rPr>
            </w:pPr>
            <w:r w:rsidRPr="0070717E">
              <w:rPr>
                <w:lang w:eastAsia="ja-JP"/>
              </w:rPr>
              <w:t>C</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w:t>
            </w:r>
          </w:p>
        </w:tc>
        <w:tc>
          <w:tcPr>
            <w:tcW w:w="724" w:type="dxa"/>
          </w:tcPr>
          <w:p w:rsidR="00F05E35" w:rsidRPr="0070717E" w:rsidRDefault="00F05E35" w:rsidP="0070717E">
            <w:pPr>
              <w:pStyle w:val="TAC"/>
            </w:pPr>
            <w:r w:rsidRPr="0070717E">
              <w:t>-</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T</w:t>
            </w:r>
          </w:p>
        </w:tc>
      </w:tr>
      <w:tr w:rsidR="00F05E35" w:rsidRPr="0070717E" w:rsidTr="00F05E35">
        <w:tc>
          <w:tcPr>
            <w:tcW w:w="2809" w:type="dxa"/>
          </w:tcPr>
          <w:p w:rsidR="00F05E35" w:rsidRPr="0070717E" w:rsidRDefault="00F05E35" w:rsidP="0070717E">
            <w:pPr>
              <w:pStyle w:val="TAL"/>
              <w:rPr>
                <w:lang w:eastAsia="ja-JP"/>
              </w:rPr>
            </w:pPr>
            <w:r w:rsidRPr="0070717E">
              <w:rPr>
                <w:lang w:eastAsia="ja-JP"/>
              </w:rPr>
              <w:t>S101 HRPD access node IP address</w:t>
            </w:r>
          </w:p>
        </w:tc>
        <w:tc>
          <w:tcPr>
            <w:tcW w:w="984" w:type="dxa"/>
          </w:tcPr>
          <w:p w:rsidR="00F05E35" w:rsidRPr="0070717E" w:rsidRDefault="00F05E35" w:rsidP="0070717E">
            <w:pPr>
              <w:pStyle w:val="TAL"/>
              <w:rPr>
                <w:lang w:eastAsia="ja-JP"/>
              </w:rPr>
            </w:pPr>
            <w:r w:rsidRPr="0070717E">
              <w:t>2.13.76</w:t>
            </w:r>
          </w:p>
        </w:tc>
        <w:tc>
          <w:tcPr>
            <w:tcW w:w="585" w:type="dxa"/>
          </w:tcPr>
          <w:p w:rsidR="00F05E35" w:rsidRPr="0070717E" w:rsidRDefault="00F05E35" w:rsidP="0070717E">
            <w:pPr>
              <w:pStyle w:val="TAC"/>
              <w:rPr>
                <w:lang w:eastAsia="ja-JP"/>
              </w:rPr>
            </w:pPr>
            <w:r w:rsidRPr="0070717E">
              <w:rPr>
                <w:lang w:eastAsia="ja-JP"/>
              </w:rPr>
              <w:t>-</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w:t>
            </w:r>
          </w:p>
        </w:tc>
        <w:tc>
          <w:tcPr>
            <w:tcW w:w="724" w:type="dxa"/>
          </w:tcPr>
          <w:p w:rsidR="00F05E35" w:rsidRPr="0070717E" w:rsidRDefault="00F05E35" w:rsidP="0070717E">
            <w:pPr>
              <w:pStyle w:val="TAC"/>
            </w:pPr>
            <w:r w:rsidRPr="0070717E">
              <w:t>-</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T</w:t>
            </w:r>
          </w:p>
        </w:tc>
      </w:tr>
      <w:tr w:rsidR="00F05E35" w:rsidRPr="0070717E" w:rsidTr="00F05E35">
        <w:tc>
          <w:tcPr>
            <w:tcW w:w="2809" w:type="dxa"/>
          </w:tcPr>
          <w:p w:rsidR="00F05E35" w:rsidRPr="0070717E" w:rsidRDefault="00F05E35" w:rsidP="0070717E">
            <w:pPr>
              <w:pStyle w:val="TAL"/>
              <w:rPr>
                <w:lang w:eastAsia="ja-JP"/>
              </w:rPr>
            </w:pPr>
            <w:r w:rsidRPr="0070717E">
              <w:rPr>
                <w:lang w:eastAsia="ja-JP"/>
              </w:rPr>
              <w:t>S103 Forwarding Address</w:t>
            </w:r>
          </w:p>
        </w:tc>
        <w:tc>
          <w:tcPr>
            <w:tcW w:w="984" w:type="dxa"/>
          </w:tcPr>
          <w:p w:rsidR="00F05E35" w:rsidRPr="0070717E" w:rsidRDefault="00F05E35" w:rsidP="0070717E">
            <w:pPr>
              <w:pStyle w:val="TAL"/>
              <w:rPr>
                <w:lang w:eastAsia="ja-JP"/>
              </w:rPr>
            </w:pPr>
            <w:r w:rsidRPr="0070717E">
              <w:rPr>
                <w:lang w:eastAsia="ja-JP"/>
              </w:rPr>
              <w:t>2.13.77</w:t>
            </w:r>
          </w:p>
        </w:tc>
        <w:tc>
          <w:tcPr>
            <w:tcW w:w="585" w:type="dxa"/>
          </w:tcPr>
          <w:p w:rsidR="00F05E35" w:rsidRPr="0070717E" w:rsidRDefault="00F05E35" w:rsidP="0070717E">
            <w:pPr>
              <w:pStyle w:val="TAC"/>
              <w:rPr>
                <w:lang w:eastAsia="ja-JP"/>
              </w:rPr>
            </w:pPr>
            <w:r w:rsidRPr="0070717E">
              <w:rPr>
                <w:lang w:eastAsia="ja-JP"/>
              </w:rPr>
              <w:t>-</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w:t>
            </w:r>
          </w:p>
        </w:tc>
        <w:tc>
          <w:tcPr>
            <w:tcW w:w="724" w:type="dxa"/>
          </w:tcPr>
          <w:p w:rsidR="00F05E35" w:rsidRPr="0070717E" w:rsidRDefault="00F05E35" w:rsidP="0070717E">
            <w:pPr>
              <w:pStyle w:val="TAC"/>
            </w:pPr>
            <w:r w:rsidRPr="0070717E">
              <w:t>-</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T</w:t>
            </w:r>
          </w:p>
        </w:tc>
      </w:tr>
      <w:tr w:rsidR="00F05E35" w:rsidRPr="0070717E" w:rsidTr="00F05E35">
        <w:tc>
          <w:tcPr>
            <w:tcW w:w="2809" w:type="dxa"/>
          </w:tcPr>
          <w:p w:rsidR="00F05E35" w:rsidRPr="0070717E" w:rsidRDefault="00F05E35" w:rsidP="0070717E">
            <w:pPr>
              <w:pStyle w:val="TAL"/>
              <w:rPr>
                <w:lang w:eastAsia="ja-JP"/>
              </w:rPr>
            </w:pPr>
            <w:r w:rsidRPr="0070717E">
              <w:rPr>
                <w:lang w:eastAsia="ja-JP"/>
              </w:rPr>
              <w:t>S103 GRE key(s)</w:t>
            </w:r>
          </w:p>
        </w:tc>
        <w:tc>
          <w:tcPr>
            <w:tcW w:w="984" w:type="dxa"/>
          </w:tcPr>
          <w:p w:rsidR="00F05E35" w:rsidRPr="0070717E" w:rsidRDefault="00F05E35" w:rsidP="0070717E">
            <w:pPr>
              <w:pStyle w:val="TAL"/>
              <w:rPr>
                <w:lang w:eastAsia="ja-JP"/>
              </w:rPr>
            </w:pPr>
            <w:r w:rsidRPr="0070717E">
              <w:rPr>
                <w:lang w:eastAsia="ja-JP"/>
              </w:rPr>
              <w:t>2.13.78</w:t>
            </w:r>
          </w:p>
        </w:tc>
        <w:tc>
          <w:tcPr>
            <w:tcW w:w="585" w:type="dxa"/>
          </w:tcPr>
          <w:p w:rsidR="00F05E35" w:rsidRPr="0070717E" w:rsidRDefault="00F05E35" w:rsidP="0070717E">
            <w:pPr>
              <w:pStyle w:val="TAC"/>
              <w:rPr>
                <w:lang w:eastAsia="ja-JP"/>
              </w:rPr>
            </w:pPr>
            <w:r w:rsidRPr="0070717E">
              <w:rPr>
                <w:lang w:eastAsia="ja-JP"/>
              </w:rPr>
              <w:t>-</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t>C</w:t>
            </w:r>
          </w:p>
        </w:tc>
        <w:tc>
          <w:tcPr>
            <w:tcW w:w="683" w:type="dxa"/>
          </w:tcPr>
          <w:p w:rsidR="00F05E35" w:rsidRPr="0070717E" w:rsidRDefault="00F05E35" w:rsidP="0070717E">
            <w:pPr>
              <w:pStyle w:val="TAC"/>
            </w:pPr>
            <w:r w:rsidRPr="0070717E">
              <w:t>-</w:t>
            </w:r>
          </w:p>
        </w:tc>
        <w:tc>
          <w:tcPr>
            <w:tcW w:w="683" w:type="dxa"/>
          </w:tcPr>
          <w:p w:rsidR="00F05E35" w:rsidRPr="0070717E" w:rsidRDefault="00F05E35" w:rsidP="0070717E">
            <w:pPr>
              <w:pStyle w:val="TAC"/>
            </w:pPr>
            <w:r w:rsidRPr="0070717E">
              <w:t>-</w:t>
            </w:r>
          </w:p>
        </w:tc>
        <w:tc>
          <w:tcPr>
            <w:tcW w:w="724" w:type="dxa"/>
          </w:tcPr>
          <w:p w:rsidR="00F05E35" w:rsidRPr="0070717E" w:rsidRDefault="00F05E35" w:rsidP="0070717E">
            <w:pPr>
              <w:pStyle w:val="TAC"/>
            </w:pPr>
            <w:r w:rsidRPr="0070717E">
              <w:t>-</w:t>
            </w:r>
          </w:p>
        </w:tc>
        <w:tc>
          <w:tcPr>
            <w:tcW w:w="688" w:type="dxa"/>
          </w:tcPr>
          <w:p w:rsidR="00F05E35" w:rsidRPr="0070717E" w:rsidRDefault="00F05E35" w:rsidP="0070717E">
            <w:pPr>
              <w:pStyle w:val="TAC"/>
            </w:pPr>
            <w:r w:rsidRPr="0070717E">
              <w:t>-</w:t>
            </w:r>
          </w:p>
        </w:tc>
        <w:tc>
          <w:tcPr>
            <w:tcW w:w="600" w:type="dxa"/>
          </w:tcPr>
          <w:p w:rsidR="00F05E35" w:rsidRPr="0070717E" w:rsidRDefault="00F05E35" w:rsidP="0070717E">
            <w:pPr>
              <w:pStyle w:val="TAC"/>
              <w:rPr>
                <w:lang w:eastAsia="ja-JP"/>
              </w:rPr>
            </w:pPr>
            <w:r w:rsidRPr="0070717E">
              <w:rPr>
                <w:lang w:eastAsia="ja-JP"/>
              </w:rPr>
              <w:t>T</w:t>
            </w:r>
          </w:p>
        </w:tc>
      </w:tr>
    </w:tbl>
    <w:p w:rsidR="00F05E35" w:rsidRDefault="00F05E35" w:rsidP="00A32983"/>
    <w:p w:rsidR="00F05E35" w:rsidRPr="006B5418" w:rsidRDefault="00F05E35" w:rsidP="00E57301">
      <w:pPr>
        <w:rPr>
          <w:lang w:val="en-US"/>
        </w:rPr>
      </w:pPr>
    </w:p>
    <w:p w:rsidR="00F05E35" w:rsidRPr="006B5418" w:rsidRDefault="00F05E35" w:rsidP="00E57301">
      <w:pPr>
        <w:pBdr>
          <w:top w:val="single" w:sz="4" w:space="1" w:color="auto"/>
          <w:left w:val="single" w:sz="4" w:space="4" w:color="auto"/>
          <w:bottom w:val="single" w:sz="4" w:space="1" w:color="auto"/>
          <w:right w:val="single" w:sz="4" w:space="4" w:color="auto"/>
        </w:pBdr>
        <w:jc w:val="center"/>
        <w:rPr>
          <w:rFonts w:ascii="Arial" w:hAnsi="Arial" w:cs="Arial"/>
          <w:color w:val="0000FF"/>
          <w:sz w:val="28"/>
          <w:szCs w:val="28"/>
          <w:lang w:val="en-US"/>
        </w:rPr>
      </w:pPr>
      <w:r w:rsidRPr="006B5418">
        <w:rPr>
          <w:rFonts w:ascii="Arial" w:hAnsi="Arial" w:cs="Arial"/>
          <w:color w:val="0000FF"/>
          <w:sz w:val="28"/>
          <w:szCs w:val="28"/>
          <w:lang w:val="en-US"/>
        </w:rPr>
        <w:t xml:space="preserve">* * * </w:t>
      </w:r>
      <w:r>
        <w:rPr>
          <w:rFonts w:ascii="Arial" w:hAnsi="Arial" w:cs="Arial"/>
          <w:color w:val="0000FF"/>
          <w:sz w:val="28"/>
          <w:szCs w:val="28"/>
          <w:lang w:val="en-US"/>
        </w:rPr>
        <w:t>End of</w:t>
      </w:r>
      <w:r w:rsidRPr="006B5418">
        <w:rPr>
          <w:rFonts w:ascii="Arial" w:hAnsi="Arial" w:cs="Arial"/>
          <w:color w:val="0000FF"/>
          <w:sz w:val="28"/>
          <w:szCs w:val="28"/>
          <w:lang w:val="en-US"/>
        </w:rPr>
        <w:t xml:space="preserve"> Change</w:t>
      </w:r>
      <w:r>
        <w:rPr>
          <w:rFonts w:ascii="Arial" w:hAnsi="Arial" w:cs="Arial"/>
          <w:color w:val="0000FF"/>
          <w:sz w:val="28"/>
          <w:szCs w:val="28"/>
          <w:lang w:val="en-US"/>
        </w:rPr>
        <w:t>s</w:t>
      </w:r>
      <w:r w:rsidRPr="006B5418">
        <w:rPr>
          <w:rFonts w:ascii="Arial" w:hAnsi="Arial" w:cs="Arial"/>
          <w:color w:val="0000FF"/>
          <w:sz w:val="28"/>
          <w:szCs w:val="28"/>
          <w:lang w:val="en-US"/>
        </w:rPr>
        <w:t xml:space="preserve"> * * * *</w:t>
      </w:r>
    </w:p>
    <w:p w:rsidR="00F05E35" w:rsidRDefault="00F05E35" w:rsidP="00E57301">
      <w:pPr>
        <w:rPr>
          <w:noProof/>
        </w:rPr>
      </w:pPr>
    </w:p>
    <w:p w:rsidR="00F05E35" w:rsidRDefault="00F05E35">
      <w:pPr>
        <w:rPr>
          <w:noProof/>
        </w:rPr>
      </w:pPr>
    </w:p>
    <w:sectPr w:rsidR="00F05E35" w:rsidSect="00F05E35">
      <w:headerReference w:type="even" r:id="rId13"/>
      <w:headerReference w:type="default" r:id="rId14"/>
      <w:headerReference w:type="first" r:id="rId15"/>
      <w:footnotePr>
        <w:numRestart w:val="eachSect"/>
      </w:footnotePr>
      <w:pgSz w:w="11907" w:h="16840" w:code="9"/>
      <w:pgMar w:top="1418" w:right="1134" w:bottom="1134" w:left="1134" w:header="680" w:footer="567"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xplanation of field" w:initials="H">
    <w:p w:rsidR="00F05E35" w:rsidRDefault="00F05E35">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the specification number in this box. For example, 04.08 or 31.102. Do not prefix the number with anything . i.e. do not use "TS", "GSM" or "3GPP" etc.</w:t>
      </w:r>
    </w:p>
  </w:comment>
  <w:comment w:id="1" w:author="Explanation of field" w:date="1972-14-01T16:20:00Z" w:initials="H">
    <w:p w:rsidR="00F05E35" w:rsidRDefault="00F05E35">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the CR number here. This number is allocated by the 3GPP support team.  It consists of at least four digits, padded with leading zeros if necessary.</w:t>
      </w:r>
    </w:p>
  </w:comment>
  <w:comment w:id="2" w:author="Explanation of field" w:initials="H">
    <w:p w:rsidR="00F05E35" w:rsidRDefault="00F05E35">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the revision number of the CR here. If it is the first version, use a "-".</w:t>
      </w:r>
    </w:p>
  </w:comment>
  <w:comment w:id="3" w:author="Explanation of field" w:date="1972-06-07T04:00:00Z" w:initials="H">
    <w:p w:rsidR="00F05E35" w:rsidRDefault="00F05E35">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the version of the specification here. This number is the version of the specification to which the CR was written and (normally) to which it will be applied if it is approved. Make sure that the latest version of the specification (of the relevant release) is used when creating the CR. If unsure what the latest version is, go to </w:t>
      </w:r>
      <w:hyperlink r:id="rId1" w:history="1"/>
      <w:r>
        <w:t xml:space="preserve"> </w:t>
      </w:r>
      <w:hyperlink r:id="rId2" w:history="1">
        <w:r>
          <w:rPr>
            <w:rStyle w:val="Hyperlink"/>
          </w:rPr>
          <w:t>http://www.3gpp.org/specs/specs.htm</w:t>
        </w:r>
      </w:hyperlink>
      <w:r>
        <w:t>.</w:t>
      </w:r>
    </w:p>
  </w:comment>
  <w:comment w:id="5" w:author="Explanation of field" w:initials="H">
    <w:p w:rsidR="00F05E35" w:rsidRDefault="00F05E35">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For help on how to fill out a field, place the mouse pointer over the special symbol closest to the field in question.</w:t>
      </w:r>
    </w:p>
  </w:comment>
  <w:comment w:id="6" w:author="Explanation of field" w:date="2012-03-04T03:47:00Z" w:initials="H">
    <w:p w:rsidR="00F05E35" w:rsidRDefault="00F05E35" w:rsidP="00F25D98">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Mark appropriate boxes with an X.</w:t>
      </w:r>
    </w:p>
  </w:comment>
  <w:comment w:id="7" w:author="Explanation of field" w:date="2006-05-30T09:41:00Z" w:initials="H">
    <w:p w:rsidR="00F05E35" w:rsidRDefault="00F05E35" w:rsidP="00F25D98">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SIM / USIM / ISIM applications.</w:t>
      </w:r>
    </w:p>
  </w:comment>
  <w:comment w:id="8" w:author="Explanation of field" w:date="1972-14-01T16:24:00Z" w:initials="H">
    <w:p w:rsidR="00F05E35" w:rsidRDefault="00F05E35">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a concise description of the subject matter of the CR. It should be no longer than one line, but if this is not possible, do not enter hard new-line characters.  Do not use redundant information such as "Change Request number xxx to 3GPP TS xx.xxx".</w:t>
      </w:r>
    </w:p>
  </w:comment>
  <w:comment w:id="9" w:author="Explanation of field" w:date="2006-05-23T11:04:00Z" w:initials="H">
    <w:p w:rsidR="00F05E35" w:rsidRDefault="00F05E35">
      <w:pPr>
        <w:pStyle w:val="CommentText"/>
      </w:pPr>
      <w:r>
        <w:t>One or more organizations (3GPP Individual Members) which drafted the CR and are presenting it to the Working Group.</w:t>
      </w:r>
    </w:p>
  </w:comment>
  <w:comment w:id="10" w:author="Explanation of field" w:date="1972-14-01T16:08:00Z" w:initials="H">
    <w:p w:rsidR="00F05E35" w:rsidRDefault="00F05E35">
      <w:pPr>
        <w:pStyle w:val="CommentText"/>
      </w:pPr>
      <w:r>
        <w:t xml:space="preserve">For CRs agreed at Working Group level, the identity of the WG.  Use the format "xn" where </w:t>
      </w:r>
      <w:r>
        <w:br/>
      </w:r>
      <w:r>
        <w:tab/>
        <w:t xml:space="preserve">x = "C" for TSG CT, "R" for TSG RAN, "S" for TSG SA, "G" for TSG GERAN; </w:t>
      </w: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br/>
      </w:r>
      <w:r>
        <w:tab/>
        <w:t xml:space="preserve">n = digit identifying the Working Group; for CRs drafted during the TSG meeting itself, use "P". </w:t>
      </w:r>
      <w:r>
        <w:br/>
        <w:t>Examples: "C4", "R5", "G3new", "SP".</w:t>
      </w:r>
    </w:p>
  </w:comment>
  <w:comment w:id="11" w:author="Explanation of field" w:date="1972-14-01T16:14:00Z" w:initials="H">
    <w:p w:rsidR="00F05E35" w:rsidRDefault="00F05E35">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the acronym for the work item which is applicable to the change. This field is mandatory for category F, A, B &amp; C CRs for Release 4 and later. A list of work item acronyms can be found in the 3GPP work plan. See </w:t>
      </w:r>
      <w:r>
        <w:br/>
      </w:r>
      <w:hyperlink r:id="rId3" w:history="1">
        <w:r w:rsidRPr="00CC5026">
          <w:rPr>
            <w:rStyle w:val="Hyperlink"/>
          </w:rPr>
          <w:t>http://www.3gpp.org/ftp/Specs/html-info/WI-List.htm</w:t>
        </w:r>
      </w:hyperlink>
      <w:r>
        <w:t xml:space="preserve"> .</w:t>
      </w:r>
    </w:p>
  </w:comment>
  <w:comment w:id="12" w:author="Explanation of field" w:date="1983-12-03T13:30:00Z" w:initials="H">
    <w:p w:rsidR="00F05E35" w:rsidRDefault="00F05E35">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the date on which the CR was last revised.  Format to be interpretable by </w:t>
      </w:r>
      <w:r w:rsidRPr="006257ED">
        <w:rPr>
          <w:u w:val="single"/>
        </w:rPr>
        <w:t>English version</w:t>
      </w:r>
      <w:r>
        <w:t xml:space="preserve"> of MS Office</w:t>
      </w:r>
      <w:r>
        <w:rPr>
          <w:sz w:val="16"/>
        </w:rPr>
        <w:t xml:space="preserve">® 2003 </w:t>
      </w:r>
      <w:r w:rsidRPr="005E2C44">
        <w:t>applications</w:t>
      </w:r>
      <w:r>
        <w:t>. Prefered format is ISO standard yyyy-MM-dd.</w:t>
      </w:r>
    </w:p>
  </w:comment>
  <w:comment w:id="13" w:author="Explanation of field" w:date="1972-14-01T16:16:00Z" w:initials="H">
    <w:p w:rsidR="00F05E35" w:rsidRDefault="00F05E35">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a single letter corresponding to the most appropriate category listed. For more detailed help on interpreting these categories, see Technical Report </w:t>
      </w:r>
      <w:hyperlink r:id="rId4" w:history="1">
        <w:r>
          <w:rPr>
            <w:rStyle w:val="Hyperlink"/>
          </w:rPr>
          <w:t>21.900</w:t>
        </w:r>
      </w:hyperlink>
      <w:r>
        <w:t xml:space="preserve"> "TSG working methods".</w:t>
      </w:r>
    </w:p>
  </w:comment>
  <w:comment w:id="14" w:author="Explanation of field" w:initials="H">
    <w:p w:rsidR="00F05E35" w:rsidRDefault="00F05E35">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a single release code from the list below.</w:t>
      </w:r>
    </w:p>
  </w:comment>
  <w:comment w:id="15" w:author="Explanation of field" w:initials="H">
    <w:p w:rsidR="00F05E35" w:rsidRDefault="00F05E35">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text which explains why the change is necessary.</w:t>
      </w:r>
    </w:p>
  </w:comment>
  <w:comment w:id="16" w:author="Explanation of field" w:initials="H">
    <w:p w:rsidR="00F05E35" w:rsidRDefault="00F05E35">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text which describes the most important components of the change. i.e. How the change is made.</w:t>
      </w:r>
    </w:p>
  </w:comment>
  <w:comment w:id="17" w:author="Explanation of field" w:date="1972-14-01T16:18:00Z" w:initials="H">
    <w:p w:rsidR="00F05E35" w:rsidRDefault="00F05E35">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here the consequences if this CR were to be rejected. It is mandatory to complete this section only if the CR is of category "F" (i.e. correction), though it may well be useful for other categories.</w:t>
      </w:r>
    </w:p>
  </w:comment>
  <w:comment w:id="18" w:author="Explanation of field" w:date="1972-14-01T16:20:00Z" w:initials="H">
    <w:p w:rsidR="00F05E35" w:rsidRDefault="00F05E35">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the number of each clause which contains changes.   Be as specific as possible (ie list each subclause, not just the umbrella clause).</w:t>
      </w:r>
    </w:p>
  </w:comment>
  <w:comment w:id="19" w:author="Explanation of field" w:initials="H">
    <w:p w:rsidR="00F05E35" w:rsidRDefault="00F05E35">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Tick "yes" box if any other specifications are affected by this change.  Else tick "no".  You MUST fill in one or the other.</w:t>
      </w:r>
    </w:p>
  </w:comment>
  <w:comment w:id="20" w:author="Explanation of field" w:date="2011-04-05T14:18:00Z" w:initials="H">
    <w:p w:rsidR="00F05E35" w:rsidRDefault="00F05E35">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List here the specifications which are affected </w:t>
      </w:r>
      <w:r w:rsidRPr="00145D43">
        <w:rPr>
          <w:u w:val="single"/>
        </w:rPr>
        <w:t>and</w:t>
      </w:r>
      <w:r>
        <w:t xml:space="preserve"> the CRs which are linked. This is particularly important where the affected specs belong to a different working group than that which will agree the present CR.</w:t>
      </w:r>
    </w:p>
  </w:comment>
  <w:comment w:id="21" w:author="Explanation of field" w:initials="H">
    <w:p w:rsidR="00F05E35" w:rsidRDefault="00F05E35">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any other information which may be needed by the group being requested to approve the CR. This could include special conditions for it's approval which are not listed anywhere else above.</w:t>
      </w:r>
    </w:p>
  </w:comment>
</w:comment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E35" w:rsidRDefault="00F05E35">
      <w:r>
        <w:separator/>
      </w:r>
    </w:p>
  </w:endnote>
  <w:endnote w:type="continuationSeparator" w:id="0">
    <w:p w:rsidR="00F05E35" w:rsidRDefault="00F05E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G Times (WN)">
    <w:altName w:val="Arial"/>
    <w:panose1 w:val="00000000000000000000"/>
    <w:charset w:val="00"/>
    <w:family w:val="roman"/>
    <w:notTrueType/>
    <w:pitch w:val="variable"/>
    <w:sig w:usb0="00000003" w:usb1="00000000" w:usb2="00000000" w:usb3="00000000" w:csb0="00000001" w:csb1="00000000"/>
  </w:font>
  <w:font w:name="SimSun">
    <w:altName w:val="ËÎÌå"/>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E35" w:rsidRDefault="00F05E35">
      <w:r>
        <w:separator/>
      </w:r>
    </w:p>
  </w:footnote>
  <w:footnote w:type="continuationSeparator" w:id="0">
    <w:p w:rsidR="00F05E35" w:rsidRDefault="00F05E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E35" w:rsidRDefault="00F05E35">
    <w:r>
      <w:t xml:space="preserve">Page </w:t>
    </w:r>
    <w:fldSimple w:instr="PAGE">
      <w:r>
        <w:rPr>
          <w:noProof/>
        </w:rPr>
        <w:t>1</w:t>
      </w:r>
    </w:fldSimple>
    <w: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E35" w:rsidRDefault="00F05E3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E35" w:rsidRDefault="00F05E35">
    <w:pPr>
      <w:pStyle w:val="Header"/>
      <w:tabs>
        <w:tab w:val="right" w:pos="9639"/>
      </w:tabs>
    </w:pP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E35" w:rsidRDefault="00F05E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235CF6E8"/>
    <w:lvl w:ilvl="0">
      <w:start w:val="1"/>
      <w:numFmt w:val="decimal"/>
      <w:lvlText w:val="%1."/>
      <w:lvlJc w:val="left"/>
      <w:pPr>
        <w:tabs>
          <w:tab w:val="num" w:pos="643"/>
        </w:tabs>
        <w:ind w:left="643" w:hanging="360"/>
      </w:pPr>
    </w:lvl>
  </w:abstractNum>
  <w:abstractNum w:abstractNumId="1">
    <w:nsid w:val="FFFFFF80"/>
    <w:multiLevelType w:val="singleLevel"/>
    <w:tmpl w:val="48208066"/>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2DA45AE4"/>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46689456"/>
    <w:lvl w:ilvl="0">
      <w:start w:val="1"/>
      <w:numFmt w:val="bullet"/>
      <w:lvlText w:val=""/>
      <w:lvlJc w:val="left"/>
      <w:pPr>
        <w:tabs>
          <w:tab w:val="num" w:pos="926"/>
        </w:tabs>
        <w:ind w:left="926" w:hanging="360"/>
      </w:pPr>
      <w:rPr>
        <w:rFonts w:ascii="Symbol" w:hAnsi="Symbol" w:hint="default"/>
      </w:rPr>
    </w:lvl>
  </w:abstractNum>
  <w:abstractNum w:abstractNumId="4">
    <w:nsid w:val="FFFFFF83"/>
    <w:multiLevelType w:val="singleLevel"/>
    <w:tmpl w:val="30D6E3B0"/>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C204A464"/>
    <w:lvl w:ilvl="0">
      <w:start w:val="1"/>
      <w:numFmt w:val="decimal"/>
      <w:lvlText w:val="%1."/>
      <w:lvlJc w:val="left"/>
      <w:pPr>
        <w:tabs>
          <w:tab w:val="num" w:pos="360"/>
        </w:tabs>
        <w:ind w:left="360" w:hanging="360"/>
      </w:pPr>
    </w:lvl>
  </w:abstractNum>
  <w:abstractNum w:abstractNumId="6">
    <w:nsid w:val="FFFFFF89"/>
    <w:multiLevelType w:val="singleLevel"/>
    <w:tmpl w:val="8F18F3CA"/>
    <w:lvl w:ilvl="0">
      <w:start w:val="1"/>
      <w:numFmt w:val="bullet"/>
      <w:lvlText w:val=""/>
      <w:lvlJc w:val="left"/>
      <w:pPr>
        <w:tabs>
          <w:tab w:val="num" w:pos="360"/>
        </w:tabs>
        <w:ind w:left="360" w:hanging="360"/>
      </w:pPr>
      <w:rPr>
        <w:rFonts w:ascii="Symbol" w:hAnsi="Symbol" w:hint="default"/>
      </w:rPr>
    </w:lvl>
  </w:abstractNum>
  <w:abstractNum w:abstractNumId="7">
    <w:nsid w:val="FFFFFFFE"/>
    <w:multiLevelType w:val="singleLevel"/>
    <w:tmpl w:val="FFFFFFFF"/>
    <w:lvl w:ilvl="0">
      <w:numFmt w:val="decimal"/>
      <w:lvlText w:val="*"/>
      <w:lvlJc w:val="left"/>
      <w:rPr>
        <w:rFonts w:cs="Times New Roman"/>
      </w:rPr>
    </w:lvl>
  </w:abstractNum>
  <w:abstractNum w:abstractNumId="8">
    <w:nsid w:val="012920D9"/>
    <w:multiLevelType w:val="hybridMultilevel"/>
    <w:tmpl w:val="D9BCC2FC"/>
    <w:lvl w:ilvl="0" w:tplc="08090001">
      <w:start w:val="1"/>
      <w:numFmt w:val="bullet"/>
      <w:lvlText w:val=""/>
      <w:lvlJc w:val="left"/>
      <w:pPr>
        <w:tabs>
          <w:tab w:val="num" w:pos="644"/>
        </w:tabs>
        <w:ind w:left="644" w:hanging="360"/>
      </w:pPr>
      <w:rPr>
        <w:rFonts w:ascii="Symbol" w:hAnsi="Symbol" w:hint="default"/>
      </w:rPr>
    </w:lvl>
    <w:lvl w:ilvl="1" w:tplc="08090003" w:tentative="1">
      <w:start w:val="1"/>
      <w:numFmt w:val="bullet"/>
      <w:lvlText w:val="o"/>
      <w:lvlJc w:val="left"/>
      <w:pPr>
        <w:tabs>
          <w:tab w:val="num" w:pos="1364"/>
        </w:tabs>
        <w:ind w:left="1364" w:hanging="360"/>
      </w:pPr>
      <w:rPr>
        <w:rFonts w:ascii="Courier New" w:hAnsi="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9">
    <w:nsid w:val="529604C7"/>
    <w:multiLevelType w:val="hybridMultilevel"/>
    <w:tmpl w:val="6E4A68E8"/>
    <w:lvl w:ilvl="0" w:tplc="9E049EEC">
      <w:start w:val="23"/>
      <w:numFmt w:val="bullet"/>
      <w:lvlText w:val="-"/>
      <w:lvlJc w:val="left"/>
      <w:pPr>
        <w:tabs>
          <w:tab w:val="num" w:pos="644"/>
        </w:tabs>
        <w:ind w:left="644" w:hanging="360"/>
      </w:pPr>
      <w:rPr>
        <w:rFonts w:ascii="Arial" w:eastAsia="Times New Roman" w:hAnsi="Arial"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0">
    <w:nsid w:val="655075DE"/>
    <w:multiLevelType w:val="hybridMultilevel"/>
    <w:tmpl w:val="A7224BDA"/>
    <w:lvl w:ilvl="0" w:tplc="2D069FEC">
      <w:start w:val="2"/>
      <w:numFmt w:val="bullet"/>
      <w:lvlText w:val="-"/>
      <w:lvlJc w:val="left"/>
      <w:pPr>
        <w:tabs>
          <w:tab w:val="num" w:pos="644"/>
        </w:tabs>
        <w:ind w:left="644" w:hanging="360"/>
      </w:pPr>
      <w:rPr>
        <w:rFonts w:ascii="Times New Roman" w:eastAsia="Times New Roman" w:hAnsi="Times New Roman" w:hint="default"/>
      </w:rPr>
    </w:lvl>
    <w:lvl w:ilvl="1" w:tplc="08090003" w:tentative="1">
      <w:start w:val="1"/>
      <w:numFmt w:val="bullet"/>
      <w:lvlText w:val="o"/>
      <w:lvlJc w:val="left"/>
      <w:pPr>
        <w:tabs>
          <w:tab w:val="num" w:pos="1364"/>
        </w:tabs>
        <w:ind w:left="1364" w:hanging="360"/>
      </w:pPr>
      <w:rPr>
        <w:rFonts w:ascii="Courier New" w:hAnsi="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1">
    <w:nsid w:val="7C87244E"/>
    <w:multiLevelType w:val="hybridMultilevel"/>
    <w:tmpl w:val="997CB55E"/>
    <w:lvl w:ilvl="0" w:tplc="79F67568">
      <w:start w:val="7"/>
      <w:numFmt w:val="bullet"/>
      <w:lvlText w:val="-"/>
      <w:lvlJc w:val="left"/>
      <w:pPr>
        <w:tabs>
          <w:tab w:val="num" w:pos="644"/>
        </w:tabs>
        <w:ind w:left="644" w:hanging="360"/>
      </w:pPr>
      <w:rPr>
        <w:rFonts w:ascii="Times New Roman" w:eastAsia="Times New Roman" w:hAnsi="Times New Roman" w:hint="default"/>
      </w:rPr>
    </w:lvl>
    <w:lvl w:ilvl="1" w:tplc="08090003" w:tentative="1">
      <w:start w:val="1"/>
      <w:numFmt w:val="bullet"/>
      <w:lvlText w:val="o"/>
      <w:lvlJc w:val="left"/>
      <w:pPr>
        <w:tabs>
          <w:tab w:val="num" w:pos="1364"/>
        </w:tabs>
        <w:ind w:left="1364" w:hanging="360"/>
      </w:pPr>
      <w:rPr>
        <w:rFonts w:ascii="Courier New" w:hAnsi="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3"/>
  </w:num>
  <w:num w:numId="6">
    <w:abstractNumId w:val="2"/>
  </w:num>
  <w:num w:numId="7">
    <w:abstractNumId w:val="1"/>
  </w:num>
  <w:num w:numId="8">
    <w:abstractNumId w:val="8"/>
  </w:num>
  <w:num w:numId="9">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10">
    <w:abstractNumId w:val="7"/>
    <w:lvlOverride w:ilvl="0">
      <w:lvl w:ilvl="0">
        <w:start w:val="1"/>
        <w:numFmt w:val="bullet"/>
        <w:lvlText w:val=""/>
        <w:legacy w:legacy="1" w:legacySpace="0" w:legacyIndent="283"/>
        <w:lvlJc w:val="left"/>
        <w:pPr>
          <w:ind w:left="1701" w:hanging="283"/>
        </w:pPr>
        <w:rPr>
          <w:rFonts w:ascii="Courier" w:hAnsi="Courier" w:hint="default"/>
        </w:rPr>
      </w:lvl>
    </w:lvlOverride>
  </w:num>
  <w:num w:numId="11">
    <w:abstractNumId w:val="10"/>
  </w:num>
  <w:num w:numId="12">
    <w:abstractNumId w:val="9"/>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intFractionalCharacterWidth/>
  <w:embedSystemFonts/>
  <w:attachedTemplate r:id="rId1"/>
  <w:stylePaneFormatFilter w:val="3F01"/>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22E4A"/>
    <w:rsid w:val="00022E4A"/>
    <w:rsid w:val="0003245D"/>
    <w:rsid w:val="000A6394"/>
    <w:rsid w:val="000C038A"/>
    <w:rsid w:val="000C62B5"/>
    <w:rsid w:val="000C6598"/>
    <w:rsid w:val="00145D43"/>
    <w:rsid w:val="00181550"/>
    <w:rsid w:val="00192C46"/>
    <w:rsid w:val="001A7B60"/>
    <w:rsid w:val="001C5629"/>
    <w:rsid w:val="001E0B3E"/>
    <w:rsid w:val="001E41F3"/>
    <w:rsid w:val="0026004D"/>
    <w:rsid w:val="00275D12"/>
    <w:rsid w:val="002860C4"/>
    <w:rsid w:val="002B5741"/>
    <w:rsid w:val="00305409"/>
    <w:rsid w:val="003B5B2C"/>
    <w:rsid w:val="003E1A36"/>
    <w:rsid w:val="00422F61"/>
    <w:rsid w:val="004242F1"/>
    <w:rsid w:val="00437849"/>
    <w:rsid w:val="004B45CB"/>
    <w:rsid w:val="004B75B7"/>
    <w:rsid w:val="004E703D"/>
    <w:rsid w:val="00547769"/>
    <w:rsid w:val="00592D74"/>
    <w:rsid w:val="005B32C4"/>
    <w:rsid w:val="005E2C44"/>
    <w:rsid w:val="00621188"/>
    <w:rsid w:val="006257ED"/>
    <w:rsid w:val="00672C7B"/>
    <w:rsid w:val="006743BE"/>
    <w:rsid w:val="00695808"/>
    <w:rsid w:val="006B46FB"/>
    <w:rsid w:val="006B5418"/>
    <w:rsid w:val="006C3377"/>
    <w:rsid w:val="006E21FB"/>
    <w:rsid w:val="0070717E"/>
    <w:rsid w:val="00731E27"/>
    <w:rsid w:val="007378C9"/>
    <w:rsid w:val="00792342"/>
    <w:rsid w:val="00793190"/>
    <w:rsid w:val="007A6533"/>
    <w:rsid w:val="007B512A"/>
    <w:rsid w:val="007C2097"/>
    <w:rsid w:val="007D6A07"/>
    <w:rsid w:val="00822EB0"/>
    <w:rsid w:val="008626E7"/>
    <w:rsid w:val="00870EE7"/>
    <w:rsid w:val="008F33E3"/>
    <w:rsid w:val="008F686C"/>
    <w:rsid w:val="009658C1"/>
    <w:rsid w:val="009777D9"/>
    <w:rsid w:val="00991B88"/>
    <w:rsid w:val="009A2660"/>
    <w:rsid w:val="009A579D"/>
    <w:rsid w:val="009E3297"/>
    <w:rsid w:val="009F734F"/>
    <w:rsid w:val="00A246B6"/>
    <w:rsid w:val="00A32983"/>
    <w:rsid w:val="00A47E70"/>
    <w:rsid w:val="00A7671C"/>
    <w:rsid w:val="00A77DAD"/>
    <w:rsid w:val="00A96EE2"/>
    <w:rsid w:val="00AC3715"/>
    <w:rsid w:val="00B258BB"/>
    <w:rsid w:val="00B35327"/>
    <w:rsid w:val="00B968C8"/>
    <w:rsid w:val="00BA3EC5"/>
    <w:rsid w:val="00BB5DFC"/>
    <w:rsid w:val="00BD279D"/>
    <w:rsid w:val="00C95985"/>
    <w:rsid w:val="00CC5026"/>
    <w:rsid w:val="00D03F9A"/>
    <w:rsid w:val="00D2623A"/>
    <w:rsid w:val="00D6140A"/>
    <w:rsid w:val="00DB59A0"/>
    <w:rsid w:val="00DE34CF"/>
    <w:rsid w:val="00E301E3"/>
    <w:rsid w:val="00E57301"/>
    <w:rsid w:val="00EE7D7C"/>
    <w:rsid w:val="00F05E35"/>
    <w:rsid w:val="00F25D98"/>
    <w:rsid w:val="00F300FB"/>
    <w:rsid w:val="00F87F0C"/>
    <w:rsid w:val="00FB052D"/>
    <w:rsid w:val="00FB6386"/>
    <w:rsid w:val="00FC3464"/>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SimSun" w:hAnsi="CG Times (W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80"/>
    </w:pPr>
    <w:rPr>
      <w:rFonts w:ascii="Times New Roman" w:hAnsi="Times New Roman"/>
      <w:lang w:eastAsia="en-US"/>
    </w:rPr>
  </w:style>
  <w:style w:type="paragraph" w:styleId="Heading1">
    <w:name w:val="heading 1"/>
    <w:basedOn w:val="Normal"/>
    <w:next w:val="Normal"/>
    <w:link w:val="Heading1Char"/>
    <w:uiPriority w:val="9"/>
    <w:qFormat/>
    <w:pPr>
      <w:keepNext/>
      <w:keepLines/>
      <w:pBdr>
        <w:top w:val="single" w:sz="12" w:space="3" w:color="auto"/>
      </w:pBdr>
      <w:spacing w:before="240"/>
      <w:ind w:left="1134" w:hanging="1134"/>
      <w:outlineLvl w:val="0"/>
    </w:pPr>
    <w:rPr>
      <w:rFonts w:ascii="Arial" w:hAnsi="Arial"/>
      <w:sz w:val="36"/>
    </w:rPr>
  </w:style>
  <w:style w:type="paragraph" w:styleId="Heading2">
    <w:name w:val="heading 2"/>
    <w:basedOn w:val="Heading1"/>
    <w:next w:val="Normal"/>
    <w:link w:val="Heading2Char"/>
    <w:uiPriority w:val="9"/>
    <w:qFormat/>
    <w:pPr>
      <w:pBdr>
        <w:top w:val="none" w:sz="0" w:space="0" w:color="auto"/>
      </w:pBdr>
      <w:spacing w:before="180"/>
      <w:outlineLvl w:val="1"/>
    </w:pPr>
    <w:rPr>
      <w:sz w:val="32"/>
    </w:rPr>
  </w:style>
  <w:style w:type="paragraph" w:styleId="Heading3">
    <w:name w:val="heading 3"/>
    <w:aliases w:val="H3,Underrubrik2,E3,H3-Heading 3,3,l3.3,h3,l3,list 3,list3,subhead,Heading3,1.,Heading No. L3,H31,H32,H33,H34,H35,RFQ2,Titolo Sotto/Sottosezione,no break,h31,OdsKap3,OdsKap3Überschrift,CT,3 bullet,b,Second,SECOND,3 Ggbullet,BLANK2,4 bullet,h 3"/>
    <w:basedOn w:val="Heading2"/>
    <w:next w:val="Normal"/>
    <w:link w:val="Heading3Char"/>
    <w:uiPriority w:val="9"/>
    <w:qFormat/>
    <w:pPr>
      <w:spacing w:before="120"/>
      <w:outlineLvl w:val="2"/>
    </w:pPr>
    <w:rPr>
      <w:sz w:val="28"/>
    </w:rPr>
  </w:style>
  <w:style w:type="paragraph" w:styleId="Heading4">
    <w:name w:val="heading 4"/>
    <w:basedOn w:val="Heading3"/>
    <w:next w:val="Normal"/>
    <w:link w:val="Heading4Char"/>
    <w:uiPriority w:val="9"/>
    <w:qFormat/>
    <w:pPr>
      <w:ind w:left="1418" w:hanging="1418"/>
      <w:outlineLvl w:val="3"/>
    </w:pPr>
    <w:rPr>
      <w:sz w:val="24"/>
    </w:rPr>
  </w:style>
  <w:style w:type="paragraph" w:styleId="Heading5">
    <w:name w:val="heading 5"/>
    <w:basedOn w:val="Heading4"/>
    <w:next w:val="Normal"/>
    <w:link w:val="Heading5Char"/>
    <w:uiPriority w:val="9"/>
    <w:qFormat/>
    <w:pPr>
      <w:ind w:left="1701" w:hanging="1701"/>
      <w:outlineLvl w:val="4"/>
    </w:pPr>
    <w:rPr>
      <w:sz w:val="22"/>
    </w:rPr>
  </w:style>
  <w:style w:type="paragraph" w:styleId="Heading6">
    <w:name w:val="heading 6"/>
    <w:basedOn w:val="H6"/>
    <w:next w:val="Normal"/>
    <w:link w:val="Heading6Char"/>
    <w:uiPriority w:val="9"/>
    <w:qFormat/>
    <w:pPr>
      <w:outlineLvl w:val="5"/>
    </w:pPr>
  </w:style>
  <w:style w:type="paragraph" w:styleId="Heading7">
    <w:name w:val="heading 7"/>
    <w:basedOn w:val="H6"/>
    <w:next w:val="Normal"/>
    <w:link w:val="Heading7Char"/>
    <w:uiPriority w:val="9"/>
    <w:qFormat/>
    <w:pPr>
      <w:outlineLvl w:val="6"/>
    </w:pPr>
  </w:style>
  <w:style w:type="paragraph" w:styleId="Heading8">
    <w:name w:val="heading 8"/>
    <w:basedOn w:val="Heading1"/>
    <w:next w:val="Normal"/>
    <w:link w:val="Heading8Char"/>
    <w:uiPriority w:val="9"/>
    <w:qFormat/>
    <w:pPr>
      <w:ind w:left="0" w:firstLine="0"/>
      <w:outlineLvl w:val="7"/>
    </w:pPr>
  </w:style>
  <w:style w:type="paragraph" w:styleId="Heading9">
    <w:name w:val="heading 9"/>
    <w:basedOn w:val="Heading8"/>
    <w:next w:val="Normal"/>
    <w:link w:val="Heading9Char"/>
    <w:uiPriority w:val="9"/>
    <w:qFormat/>
    <w:pPr>
      <w:outlineLvl w:val="8"/>
    </w:p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32983"/>
    <w:rPr>
      <w:rFonts w:ascii="Arial" w:hAnsi="Arial" w:cs="Times New Roman"/>
      <w:sz w:val="36"/>
      <w:lang w:val="en-GB" w:eastAsia="en-US" w:bidi="ar-SA"/>
    </w:rPr>
  </w:style>
  <w:style w:type="character" w:customStyle="1" w:styleId="Heading2Char">
    <w:name w:val="Heading 2 Char"/>
    <w:basedOn w:val="Heading1Char"/>
    <w:link w:val="Heading2"/>
    <w:uiPriority w:val="9"/>
    <w:locked/>
    <w:rsid w:val="00A32983"/>
    <w:rPr>
      <w:sz w:val="32"/>
    </w:rPr>
  </w:style>
  <w:style w:type="character" w:customStyle="1" w:styleId="Heading3Char">
    <w:name w:val="Heading 3 Char"/>
    <w:aliases w:val="H3 Char,Underrubrik2 Char,E3 Char,H3-Heading 3 Char,3 Char,l3.3 Char,h3 Char,l3 Char,list 3 Char,list3 Char,subhead Char,Heading3 Char,1. Char,Heading No. L3 Char,H31 Char,H32 Char,H33 Char,H34 Char,H35 Char,RFQ2 Char,no break Char,b Char"/>
    <w:basedOn w:val="DefaultParagraphFont"/>
    <w:link w:val="Heading3"/>
    <w:uiPriority w:val="9"/>
    <w:semiHidden/>
    <w:rsid w:val="00DE2D53"/>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sid w:val="00DE2D53"/>
    <w:rPr>
      <w:rFonts w:asciiTheme="minorHAnsi" w:eastAsiaTheme="minorEastAsia" w:hAnsiTheme="minorHAnsi" w:cstheme="minorBidi"/>
      <w:b/>
      <w:bCs/>
      <w:sz w:val="28"/>
      <w:szCs w:val="28"/>
      <w:lang w:eastAsia="en-US"/>
    </w:rPr>
  </w:style>
  <w:style w:type="character" w:customStyle="1" w:styleId="Heading5Char">
    <w:name w:val="Heading 5 Char"/>
    <w:basedOn w:val="DefaultParagraphFont"/>
    <w:link w:val="Heading5"/>
    <w:uiPriority w:val="9"/>
    <w:semiHidden/>
    <w:rsid w:val="00DE2D53"/>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uiPriority w:val="9"/>
    <w:semiHidden/>
    <w:rsid w:val="00DE2D53"/>
    <w:rPr>
      <w:rFonts w:asciiTheme="minorHAnsi" w:eastAsiaTheme="minorEastAsia" w:hAnsiTheme="minorHAnsi" w:cstheme="minorBidi"/>
      <w:b/>
      <w:bCs/>
      <w:sz w:val="22"/>
      <w:szCs w:val="22"/>
      <w:lang w:eastAsia="en-US"/>
    </w:rPr>
  </w:style>
  <w:style w:type="character" w:customStyle="1" w:styleId="Heading7Char">
    <w:name w:val="Heading 7 Char"/>
    <w:basedOn w:val="DefaultParagraphFont"/>
    <w:link w:val="Heading7"/>
    <w:uiPriority w:val="9"/>
    <w:semiHidden/>
    <w:rsid w:val="00DE2D53"/>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DE2D53"/>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DE2D53"/>
    <w:rPr>
      <w:rFonts w:asciiTheme="majorHAnsi" w:eastAsiaTheme="majorEastAsia" w:hAnsiTheme="majorHAnsi" w:cstheme="majorBidi"/>
      <w:sz w:val="22"/>
      <w:szCs w:val="22"/>
      <w:lang w:eastAsia="en-US"/>
    </w:rPr>
  </w:style>
  <w:style w:type="paragraph" w:customStyle="1" w:styleId="H6">
    <w:name w:val="H6"/>
    <w:basedOn w:val="Heading5"/>
    <w:next w:val="Normal"/>
    <w:pPr>
      <w:ind w:left="1985" w:hanging="1985"/>
      <w:outlineLvl w:val="9"/>
    </w:pPr>
    <w:rPr>
      <w:sz w:val="20"/>
    </w:rPr>
  </w:style>
  <w:style w:type="paragraph" w:styleId="TOC8">
    <w:name w:val="toc 8"/>
    <w:basedOn w:val="TOC1"/>
    <w:uiPriority w:val="39"/>
    <w:semiHidden/>
    <w:pPr>
      <w:spacing w:before="180"/>
      <w:ind w:left="2693" w:hanging="2693"/>
    </w:pPr>
    <w:rPr>
      <w:b/>
    </w:rPr>
  </w:style>
  <w:style w:type="paragraph" w:styleId="TOC1">
    <w:name w:val="toc 1"/>
    <w:basedOn w:val="Normal"/>
    <w:uiPriority w:val="39"/>
    <w:semiHidden/>
    <w:pPr>
      <w:keepNext/>
      <w:keepLines/>
      <w:widowControl w:val="0"/>
      <w:tabs>
        <w:tab w:val="right" w:leader="dot" w:pos="9639"/>
      </w:tabs>
      <w:spacing w:before="120" w:after="0"/>
      <w:ind w:left="567" w:right="425" w:hanging="567"/>
    </w:pPr>
    <w:rPr>
      <w:noProof/>
      <w:sz w:val="22"/>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styleId="TOC5">
    <w:name w:val="toc 5"/>
    <w:basedOn w:val="TOC4"/>
    <w:uiPriority w:val="39"/>
    <w:semiHidden/>
    <w:pPr>
      <w:ind w:left="1701" w:hanging="1701"/>
    </w:pPr>
  </w:style>
  <w:style w:type="paragraph" w:styleId="TOC4">
    <w:name w:val="toc 4"/>
    <w:basedOn w:val="TOC3"/>
    <w:uiPriority w:val="39"/>
    <w:semiHidden/>
    <w:pPr>
      <w:ind w:left="1418" w:hanging="1418"/>
    </w:pPr>
  </w:style>
  <w:style w:type="paragraph" w:styleId="TOC3">
    <w:name w:val="toc 3"/>
    <w:basedOn w:val="TOC2"/>
    <w:uiPriority w:val="39"/>
    <w:semiHidden/>
    <w:pPr>
      <w:ind w:left="1134" w:hanging="1134"/>
    </w:pPr>
  </w:style>
  <w:style w:type="paragraph" w:styleId="TOC2">
    <w:name w:val="toc 2"/>
    <w:basedOn w:val="TOC1"/>
    <w:uiPriority w:val="39"/>
    <w:semiHidden/>
    <w:pPr>
      <w:keepNext w:val="0"/>
      <w:spacing w:before="0"/>
      <w:ind w:left="851" w:hanging="851"/>
    </w:pPr>
    <w:rPr>
      <w:sz w:val="20"/>
    </w:rPr>
  </w:style>
  <w:style w:type="paragraph" w:styleId="Index2">
    <w:name w:val="index 2"/>
    <w:basedOn w:val="Index1"/>
    <w:uiPriority w:val="99"/>
    <w:semiHidden/>
    <w:pPr>
      <w:ind w:left="284"/>
    </w:pPr>
  </w:style>
  <w:style w:type="paragraph" w:styleId="Index1">
    <w:name w:val="index 1"/>
    <w:basedOn w:val="Normal"/>
    <w:uiPriority w:val="99"/>
    <w:semiHidden/>
    <w:pPr>
      <w:keepLines/>
      <w:spacing w:after="0"/>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T">
    <w:name w:val="TT"/>
    <w:basedOn w:val="Heading1"/>
    <w:next w:val="Normal"/>
    <w:pPr>
      <w:outlineLvl w:val="9"/>
    </w:pPr>
  </w:style>
  <w:style w:type="paragraph" w:styleId="ListNumber2">
    <w:name w:val="List Number 2"/>
    <w:basedOn w:val="ListNumber"/>
    <w:uiPriority w:val="99"/>
    <w:pPr>
      <w:ind w:left="851"/>
    </w:pPr>
  </w:style>
  <w:style w:type="paragraph" w:styleId="ListNumber">
    <w:name w:val="List Number"/>
    <w:basedOn w:val="List"/>
    <w:uiPriority w:val="99"/>
  </w:style>
  <w:style w:type="paragraph" w:styleId="List">
    <w:name w:val="List"/>
    <w:basedOn w:val="Normal"/>
    <w:uiPriority w:val="99"/>
    <w:pPr>
      <w:ind w:left="568" w:hanging="284"/>
    </w:pPr>
  </w:style>
  <w:style w:type="paragraph" w:styleId="Header">
    <w:name w:val="header"/>
    <w:basedOn w:val="Normal"/>
    <w:link w:val="HeaderChar"/>
    <w:uiPriority w:val="99"/>
    <w:pPr>
      <w:widowControl w:val="0"/>
      <w:spacing w:after="0"/>
    </w:pPr>
    <w:rPr>
      <w:rFonts w:ascii="Arial" w:hAnsi="Arial"/>
      <w:b/>
      <w:noProof/>
      <w:sz w:val="18"/>
    </w:rPr>
  </w:style>
  <w:style w:type="character" w:customStyle="1" w:styleId="HeaderChar">
    <w:name w:val="Header Char"/>
    <w:basedOn w:val="DefaultParagraphFont"/>
    <w:link w:val="Header"/>
    <w:uiPriority w:val="99"/>
    <w:semiHidden/>
    <w:rsid w:val="00DE2D53"/>
    <w:rPr>
      <w:rFonts w:ascii="Times New Roman" w:hAnsi="Times New Roman"/>
      <w:lang w:eastAsia="en-US"/>
    </w:rPr>
  </w:style>
  <w:style w:type="character" w:styleId="FootnoteReference">
    <w:name w:val="footnote reference"/>
    <w:basedOn w:val="DefaultParagraphFont"/>
    <w:uiPriority w:val="99"/>
    <w:semiHidden/>
    <w:rPr>
      <w:rFonts w:cs="Times New Roman"/>
      <w:b/>
      <w:position w:val="6"/>
      <w:sz w:val="16"/>
    </w:rPr>
  </w:style>
  <w:style w:type="paragraph" w:styleId="FootnoteText">
    <w:name w:val="footnote text"/>
    <w:basedOn w:val="Normal"/>
    <w:link w:val="FootnoteTextChar"/>
    <w:uiPriority w:val="99"/>
    <w:semiHidden/>
    <w:pPr>
      <w:keepLines/>
      <w:spacing w:after="0"/>
      <w:ind w:left="454" w:hanging="454"/>
    </w:pPr>
    <w:rPr>
      <w:sz w:val="16"/>
    </w:rPr>
  </w:style>
  <w:style w:type="character" w:customStyle="1" w:styleId="FootnoteTextChar">
    <w:name w:val="Footnote Text Char"/>
    <w:basedOn w:val="DefaultParagraphFont"/>
    <w:link w:val="FootnoteText"/>
    <w:uiPriority w:val="99"/>
    <w:semiHidden/>
    <w:rsid w:val="00DE2D53"/>
    <w:rPr>
      <w:rFonts w:ascii="Times New Roman" w:hAnsi="Times New Roman"/>
      <w:lang w:eastAsia="en-US"/>
    </w:rPr>
  </w:style>
  <w:style w:type="paragraph" w:customStyle="1" w:styleId="TAH">
    <w:name w:val="TAH"/>
    <w:basedOn w:val="TAC"/>
    <w:rPr>
      <w:b/>
    </w:rPr>
  </w:style>
  <w:style w:type="paragraph" w:customStyle="1" w:styleId="TAC">
    <w:name w:val="TAC"/>
    <w:basedOn w:val="TAL"/>
    <w:link w:val="TACChar"/>
    <w:pPr>
      <w:jc w:val="center"/>
    </w:pPr>
  </w:style>
  <w:style w:type="paragraph" w:customStyle="1" w:styleId="TAL">
    <w:name w:val="TAL"/>
    <w:basedOn w:val="Normal"/>
    <w:link w:val="TALChar"/>
    <w:pPr>
      <w:keepNext/>
      <w:keepLines/>
      <w:spacing w:after="0"/>
    </w:pPr>
    <w:rPr>
      <w:rFonts w:ascii="Arial" w:hAnsi="Arial"/>
      <w:sz w:val="18"/>
    </w:rPr>
  </w:style>
  <w:style w:type="character" w:customStyle="1" w:styleId="TALChar">
    <w:name w:val="TAL Char"/>
    <w:basedOn w:val="DefaultParagraphFont"/>
    <w:link w:val="TAL"/>
    <w:locked/>
    <w:rsid w:val="00A32983"/>
    <w:rPr>
      <w:rFonts w:ascii="Arial" w:hAnsi="Arial" w:cs="Times New Roman"/>
      <w:sz w:val="18"/>
      <w:lang w:val="en-GB" w:eastAsia="en-US"/>
    </w:rPr>
  </w:style>
  <w:style w:type="character" w:customStyle="1" w:styleId="TACChar">
    <w:name w:val="TAC Char"/>
    <w:basedOn w:val="TALChar"/>
    <w:link w:val="TAC"/>
    <w:locked/>
    <w:rsid w:val="00A32983"/>
  </w:style>
  <w:style w:type="paragraph" w:customStyle="1" w:styleId="TF">
    <w:name w:val="TF"/>
    <w:basedOn w:val="TH"/>
    <w:pPr>
      <w:keepNext w:val="0"/>
      <w:spacing w:before="0" w:after="240"/>
    </w:pPr>
  </w:style>
  <w:style w:type="paragraph" w:customStyle="1" w:styleId="TH">
    <w:name w:val="TH"/>
    <w:basedOn w:val="Normal"/>
    <w:pPr>
      <w:keepNext/>
      <w:keepLines/>
      <w:spacing w:before="60"/>
      <w:jc w:val="center"/>
    </w:pPr>
    <w:rPr>
      <w:rFonts w:ascii="Arial" w:hAnsi="Arial"/>
      <w:b/>
    </w:rPr>
  </w:style>
  <w:style w:type="paragraph" w:customStyle="1" w:styleId="NO">
    <w:name w:val="NO"/>
    <w:basedOn w:val="Normal"/>
    <w:link w:val="NOChar"/>
    <w:pPr>
      <w:keepLines/>
      <w:ind w:left="1135" w:hanging="851"/>
    </w:pPr>
  </w:style>
  <w:style w:type="character" w:customStyle="1" w:styleId="NOChar">
    <w:name w:val="NO Char"/>
    <w:basedOn w:val="DefaultParagraphFont"/>
    <w:link w:val="NO"/>
    <w:locked/>
    <w:rsid w:val="00A32983"/>
    <w:rPr>
      <w:rFonts w:ascii="Times New Roman" w:hAnsi="Times New Roman" w:cs="Times New Roman"/>
      <w:lang w:val="en-GB" w:eastAsia="en-US"/>
    </w:rPr>
  </w:style>
  <w:style w:type="paragraph" w:styleId="TOC9">
    <w:name w:val="toc 9"/>
    <w:basedOn w:val="TOC8"/>
    <w:uiPriority w:val="39"/>
    <w:semiHidden/>
    <w:pPr>
      <w:ind w:left="1418" w:hanging="1418"/>
    </w:p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LD">
    <w:name w:val="LD"/>
    <w:pPr>
      <w:keepNext/>
      <w:keepLines/>
      <w:spacing w:line="180" w:lineRule="exact"/>
    </w:pPr>
    <w:rPr>
      <w:rFonts w:ascii="Courier New" w:hAnsi="Courier New"/>
      <w:noProof/>
      <w:lang w:eastAsia="en-US"/>
    </w:rPr>
  </w:style>
  <w:style w:type="paragraph" w:customStyle="1" w:styleId="NW">
    <w:name w:val="NW"/>
    <w:basedOn w:val="NO"/>
    <w:pPr>
      <w:spacing w:after="0"/>
    </w:pPr>
  </w:style>
  <w:style w:type="paragraph" w:customStyle="1" w:styleId="EW">
    <w:name w:val="EW"/>
    <w:basedOn w:val="EX"/>
    <w:pPr>
      <w:spacing w:after="0"/>
    </w:pPr>
  </w:style>
  <w:style w:type="paragraph" w:styleId="TOC6">
    <w:name w:val="toc 6"/>
    <w:basedOn w:val="TOC5"/>
    <w:next w:val="Normal"/>
    <w:uiPriority w:val="39"/>
    <w:semiHidden/>
    <w:pPr>
      <w:ind w:left="1985" w:hanging="1985"/>
    </w:pPr>
  </w:style>
  <w:style w:type="paragraph" w:styleId="TOC7">
    <w:name w:val="toc 7"/>
    <w:basedOn w:val="TOC6"/>
    <w:next w:val="Normal"/>
    <w:uiPriority w:val="39"/>
    <w:semiHidden/>
    <w:pPr>
      <w:ind w:left="2268" w:hanging="2268"/>
    </w:pPr>
  </w:style>
  <w:style w:type="paragraph" w:styleId="ListBullet2">
    <w:name w:val="List Bullet 2"/>
    <w:basedOn w:val="ListBullet"/>
    <w:uiPriority w:val="99"/>
    <w:pPr>
      <w:ind w:left="851"/>
    </w:pPr>
  </w:style>
  <w:style w:type="paragraph" w:styleId="ListBullet">
    <w:name w:val="List Bullet"/>
    <w:basedOn w:val="List"/>
    <w:uiPriority w:val="99"/>
  </w:style>
  <w:style w:type="paragraph" w:styleId="ListBullet3">
    <w:name w:val="List Bullet 3"/>
    <w:basedOn w:val="ListBullet2"/>
    <w:uiPriority w:val="99"/>
    <w:pPr>
      <w:ind w:left="1135"/>
    </w:pPr>
  </w:style>
  <w:style w:type="paragraph" w:customStyle="1" w:styleId="EQ">
    <w:name w:val="EQ"/>
    <w:basedOn w:val="Normal"/>
    <w:next w:val="Normal"/>
    <w:pPr>
      <w:keepLines/>
      <w:tabs>
        <w:tab w:val="center" w:pos="4536"/>
        <w:tab w:val="right" w:pos="9072"/>
      </w:tabs>
    </w:pPr>
    <w:rPr>
      <w:noProof/>
    </w:rPr>
  </w:style>
  <w:style w:type="paragraph" w:customStyle="1" w:styleId="NF">
    <w:name w:val="NF"/>
    <w:basedOn w:val="NO"/>
    <w:pPr>
      <w:keepNext/>
      <w:spacing w:after="0"/>
    </w:pPr>
    <w:rPr>
      <w:rFonts w:ascii="Arial" w:hAnsi="Arial"/>
      <w:sz w:val="18"/>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N">
    <w:name w:val="TAN"/>
    <w:basedOn w:val="TAL"/>
    <w:pPr>
      <w:ind w:left="851" w:hanging="851"/>
    </w:p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ZV">
    <w:name w:val="ZV"/>
    <w:basedOn w:val="ZU"/>
    <w:pPr>
      <w:framePr w:wrap="notBeside" w:y="16161"/>
    </w:pPr>
  </w:style>
  <w:style w:type="character" w:customStyle="1" w:styleId="ZGSM">
    <w:name w:val="ZGSM"/>
  </w:style>
  <w:style w:type="paragraph" w:styleId="List2">
    <w:name w:val="List 2"/>
    <w:basedOn w:val="List"/>
    <w:uiPriority w:val="99"/>
    <w:pPr>
      <w:ind w:left="851"/>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3">
    <w:name w:val="List 3"/>
    <w:basedOn w:val="List2"/>
    <w:uiPriority w:val="99"/>
    <w:pPr>
      <w:ind w:left="1135"/>
    </w:pPr>
  </w:style>
  <w:style w:type="paragraph" w:styleId="List4">
    <w:name w:val="List 4"/>
    <w:basedOn w:val="List3"/>
    <w:uiPriority w:val="99"/>
    <w:pPr>
      <w:ind w:left="1418"/>
    </w:pPr>
  </w:style>
  <w:style w:type="paragraph" w:styleId="List5">
    <w:name w:val="List 5"/>
    <w:basedOn w:val="List4"/>
    <w:uiPriority w:val="99"/>
    <w:pPr>
      <w:ind w:left="1702"/>
    </w:pPr>
  </w:style>
  <w:style w:type="paragraph" w:customStyle="1" w:styleId="EditorsNote">
    <w:name w:val="Editor's Note"/>
    <w:basedOn w:val="NO"/>
    <w:rPr>
      <w:color w:val="FF0000"/>
    </w:rPr>
  </w:style>
  <w:style w:type="paragraph" w:styleId="ListBullet4">
    <w:name w:val="List Bullet 4"/>
    <w:basedOn w:val="ListBullet3"/>
    <w:uiPriority w:val="99"/>
    <w:pPr>
      <w:ind w:left="1418"/>
    </w:pPr>
  </w:style>
  <w:style w:type="paragraph" w:styleId="ListBullet5">
    <w:name w:val="List Bullet 5"/>
    <w:basedOn w:val="ListBullet4"/>
    <w:uiPriority w:val="99"/>
    <w:pPr>
      <w:ind w:left="1702"/>
    </w:pPr>
  </w:style>
  <w:style w:type="paragraph" w:customStyle="1" w:styleId="B1">
    <w:name w:val="B1"/>
    <w:basedOn w:val="List"/>
    <w:link w:val="B1Char"/>
  </w:style>
  <w:style w:type="character" w:customStyle="1" w:styleId="B1Char">
    <w:name w:val="B1 Char"/>
    <w:basedOn w:val="DefaultParagraphFont"/>
    <w:link w:val="B1"/>
    <w:locked/>
    <w:rsid w:val="00A32983"/>
    <w:rPr>
      <w:rFonts w:ascii="Times New Roman" w:hAnsi="Times New Roman" w:cs="Times New Roman"/>
      <w:lang w:val="en-GB" w:eastAsia="en-US"/>
    </w:r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styleId="Footer">
    <w:name w:val="footer"/>
    <w:basedOn w:val="Header"/>
    <w:link w:val="FooterChar"/>
    <w:uiPriority w:val="99"/>
    <w:pPr>
      <w:jc w:val="center"/>
    </w:pPr>
    <w:rPr>
      <w:i/>
    </w:rPr>
  </w:style>
  <w:style w:type="character" w:customStyle="1" w:styleId="FooterChar">
    <w:name w:val="Footer Char"/>
    <w:basedOn w:val="DefaultParagraphFont"/>
    <w:link w:val="Footer"/>
    <w:uiPriority w:val="99"/>
    <w:semiHidden/>
    <w:rsid w:val="00DE2D53"/>
    <w:rPr>
      <w:rFonts w:ascii="Times New Roman" w:hAnsi="Times New Roman"/>
      <w:lang w:eastAsia="en-US"/>
    </w:rPr>
  </w:style>
  <w:style w:type="paragraph" w:customStyle="1" w:styleId="ZTD">
    <w:name w:val="ZTD"/>
    <w:basedOn w:val="ZB"/>
    <w:pPr>
      <w:framePr w:hRule="auto" w:wrap="notBeside" w:y="852"/>
    </w:pPr>
    <w:rPr>
      <w:i w:val="0"/>
      <w:sz w:val="40"/>
    </w:rPr>
  </w:style>
  <w:style w:type="paragraph" w:customStyle="1" w:styleId="CRCoverPage">
    <w:name w:val="CR Cover Page"/>
    <w:pPr>
      <w:spacing w:after="120"/>
    </w:pPr>
    <w:rPr>
      <w:rFonts w:ascii="Arial" w:hAnsi="Arial"/>
      <w:lang w:eastAsia="en-US"/>
    </w:rPr>
  </w:style>
  <w:style w:type="paragraph" w:customStyle="1" w:styleId="tdoc-header">
    <w:name w:val="tdoc-header"/>
    <w:rPr>
      <w:rFonts w:ascii="Arial" w:hAnsi="Arial"/>
      <w:noProof/>
      <w:sz w:val="24"/>
      <w:lang w:eastAsia="en-US"/>
    </w:rPr>
  </w:style>
  <w:style w:type="character" w:styleId="Hyperlink">
    <w:name w:val="Hyperlink"/>
    <w:basedOn w:val="DefaultParagraphFont"/>
    <w:uiPriority w:val="99"/>
    <w:rPr>
      <w:rFonts w:cs="Times New Roman"/>
      <w:color w:val="0000FF"/>
      <w:u w:val="single"/>
    </w:rPr>
  </w:style>
  <w:style w:type="character" w:styleId="CommentReference">
    <w:name w:val="annotation reference"/>
    <w:basedOn w:val="DefaultParagraphFont"/>
    <w:uiPriority w:val="99"/>
    <w:semiHidden/>
    <w:rPr>
      <w:rFonts w:cs="Times New Roman"/>
      <w:sz w:val="16"/>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sid w:val="00DE2D53"/>
    <w:rPr>
      <w:rFonts w:ascii="Times New Roman" w:hAnsi="Times New Roman"/>
      <w:lang w:eastAsia="en-US"/>
    </w:rPr>
  </w:style>
  <w:style w:type="character" w:styleId="FollowedHyperlink">
    <w:name w:val="FollowedHyperlink"/>
    <w:basedOn w:val="DefaultParagraphFont"/>
    <w:uiPriority w:val="99"/>
    <w:rPr>
      <w:rFonts w:cs="Times New Roman"/>
      <w:color w:val="800080"/>
      <w:u w:val="single"/>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DE2D53"/>
    <w:rPr>
      <w:rFonts w:ascii="Times New Roman" w:hAnsi="Times New Roman"/>
      <w:sz w:val="0"/>
      <w:szCs w:val="0"/>
      <w:lang w:eastAsia="en-US"/>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sid w:val="00DE2D53"/>
    <w:rPr>
      <w:b/>
      <w:bCs/>
    </w:rPr>
  </w:style>
  <w:style w:type="paragraph" w:styleId="DocumentMap">
    <w:name w:val="Document Map"/>
    <w:basedOn w:val="Normal"/>
    <w:link w:val="DocumentMapChar"/>
    <w:uiPriority w:val="99"/>
    <w:semiHidden/>
    <w:rsid w:val="005E2C44"/>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DE2D53"/>
    <w:rPr>
      <w:rFonts w:ascii="Times New Roman" w:hAnsi="Times New Roman"/>
      <w:sz w:val="0"/>
      <w:szCs w:val="0"/>
      <w:lang w:eastAsia="en-US"/>
    </w:rPr>
  </w:style>
  <w:style w:type="paragraph" w:styleId="IndexHeading">
    <w:name w:val="index heading"/>
    <w:basedOn w:val="Normal"/>
    <w:next w:val="Normal"/>
    <w:uiPriority w:val="99"/>
    <w:rsid w:val="00A32983"/>
    <w:pPr>
      <w:pBdr>
        <w:top w:val="single" w:sz="12" w:space="0" w:color="auto"/>
      </w:pBdr>
      <w:spacing w:before="360" w:after="240"/>
    </w:pPr>
    <w:rPr>
      <w:b/>
      <w:i/>
      <w:sz w:val="26"/>
      <w:lang w:val="en-US"/>
    </w:rPr>
  </w:style>
  <w:style w:type="paragraph" w:customStyle="1" w:styleId="INDENT1">
    <w:name w:val="INDENT1"/>
    <w:basedOn w:val="Normal"/>
    <w:rsid w:val="00A32983"/>
    <w:pPr>
      <w:ind w:left="851"/>
    </w:pPr>
    <w:rPr>
      <w:lang w:val="en-US"/>
    </w:rPr>
  </w:style>
  <w:style w:type="paragraph" w:customStyle="1" w:styleId="INDENT2">
    <w:name w:val="INDENT2"/>
    <w:basedOn w:val="Normal"/>
    <w:rsid w:val="00A32983"/>
    <w:pPr>
      <w:ind w:left="1135" w:hanging="284"/>
    </w:pPr>
    <w:rPr>
      <w:lang w:val="en-US"/>
    </w:rPr>
  </w:style>
  <w:style w:type="paragraph" w:customStyle="1" w:styleId="INDENT3">
    <w:name w:val="INDENT3"/>
    <w:basedOn w:val="Normal"/>
    <w:rsid w:val="00A32983"/>
    <w:pPr>
      <w:ind w:left="1701" w:hanging="567"/>
    </w:pPr>
    <w:rPr>
      <w:lang w:val="en-US"/>
    </w:rPr>
  </w:style>
  <w:style w:type="paragraph" w:customStyle="1" w:styleId="FigureTitle">
    <w:name w:val="Figure_Title"/>
    <w:basedOn w:val="Normal"/>
    <w:next w:val="Normal"/>
    <w:rsid w:val="00A32983"/>
    <w:pPr>
      <w:keepLines/>
      <w:tabs>
        <w:tab w:val="left" w:pos="794"/>
        <w:tab w:val="left" w:pos="1191"/>
        <w:tab w:val="left" w:pos="1588"/>
        <w:tab w:val="left" w:pos="1985"/>
      </w:tabs>
      <w:spacing w:before="120" w:after="480"/>
      <w:jc w:val="center"/>
    </w:pPr>
    <w:rPr>
      <w:b/>
      <w:sz w:val="24"/>
      <w:lang w:val="en-US"/>
    </w:rPr>
  </w:style>
  <w:style w:type="paragraph" w:customStyle="1" w:styleId="RecCCITT">
    <w:name w:val="Rec_CCITT_#"/>
    <w:basedOn w:val="Normal"/>
    <w:rsid w:val="00A32983"/>
    <w:pPr>
      <w:keepNext/>
      <w:keepLines/>
    </w:pPr>
    <w:rPr>
      <w:b/>
      <w:lang w:val="en-US"/>
    </w:rPr>
  </w:style>
  <w:style w:type="paragraph" w:customStyle="1" w:styleId="enumlev2">
    <w:name w:val="enumlev2"/>
    <w:basedOn w:val="Normal"/>
    <w:rsid w:val="00A32983"/>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rsid w:val="00A32983"/>
    <w:pPr>
      <w:keepNext/>
      <w:keepLines/>
      <w:spacing w:before="240"/>
      <w:ind w:left="1418"/>
    </w:pPr>
    <w:rPr>
      <w:rFonts w:ascii="Arial" w:hAnsi="Arial"/>
      <w:b/>
      <w:sz w:val="36"/>
      <w:lang w:val="en-US"/>
    </w:rPr>
  </w:style>
  <w:style w:type="paragraph" w:styleId="Caption">
    <w:name w:val="caption"/>
    <w:basedOn w:val="Normal"/>
    <w:next w:val="Normal"/>
    <w:uiPriority w:val="35"/>
    <w:qFormat/>
    <w:rsid w:val="00A32983"/>
    <w:pPr>
      <w:spacing w:before="120" w:after="120"/>
    </w:pPr>
    <w:rPr>
      <w:b/>
      <w:lang w:val="en-US"/>
    </w:rPr>
  </w:style>
  <w:style w:type="paragraph" w:styleId="PlainText">
    <w:name w:val="Plain Text"/>
    <w:basedOn w:val="Normal"/>
    <w:link w:val="PlainTextChar"/>
    <w:uiPriority w:val="99"/>
    <w:rsid w:val="00A32983"/>
    <w:rPr>
      <w:rFonts w:ascii="Courier New" w:hAnsi="Courier New"/>
      <w:lang w:val="nb-NO"/>
    </w:rPr>
  </w:style>
  <w:style w:type="character" w:customStyle="1" w:styleId="PlainTextChar">
    <w:name w:val="Plain Text Char"/>
    <w:basedOn w:val="DefaultParagraphFont"/>
    <w:link w:val="PlainText"/>
    <w:uiPriority w:val="99"/>
    <w:locked/>
    <w:rsid w:val="00A32983"/>
    <w:rPr>
      <w:rFonts w:ascii="Courier New" w:hAnsi="Courier New" w:cs="Times New Roman"/>
      <w:lang w:val="nb-NO" w:eastAsia="en-US"/>
    </w:rPr>
  </w:style>
  <w:style w:type="paragraph" w:customStyle="1" w:styleId="TAJ">
    <w:name w:val="TAJ"/>
    <w:basedOn w:val="TH"/>
    <w:rsid w:val="00A32983"/>
    <w:rPr>
      <w:lang w:val="en-US"/>
    </w:rPr>
  </w:style>
  <w:style w:type="paragraph" w:styleId="BodyText">
    <w:name w:val="Body Text"/>
    <w:aliases w:val="AvtalBrödtext,ändrad,Bodytext,AvtalBrodtext,andrad,EHPT,Body Text2"/>
    <w:basedOn w:val="Normal"/>
    <w:link w:val="BodyTextChar"/>
    <w:uiPriority w:val="99"/>
    <w:rsid w:val="00A32983"/>
    <w:rPr>
      <w:lang w:val="en-US"/>
    </w:rPr>
  </w:style>
  <w:style w:type="character" w:customStyle="1" w:styleId="BodyTextChar">
    <w:name w:val="Body Text Char"/>
    <w:aliases w:val="AvtalBrödtext Char,ändrad Char,Bodytext Char,AvtalBrodtext Char,andrad Char,EHPT Char,Body Text2 Char"/>
    <w:basedOn w:val="DefaultParagraphFont"/>
    <w:link w:val="BodyText"/>
    <w:uiPriority w:val="99"/>
    <w:locked/>
    <w:rsid w:val="00A32983"/>
    <w:rPr>
      <w:rFonts w:ascii="Times New Roman" w:hAnsi="Times New Roman" w:cs="Times New Roman"/>
      <w:lang w:eastAsia="en-US"/>
    </w:rPr>
  </w:style>
  <w:style w:type="paragraph" w:customStyle="1" w:styleId="Guidance">
    <w:name w:val="Guidance"/>
    <w:basedOn w:val="Normal"/>
    <w:rsid w:val="00A32983"/>
    <w:rPr>
      <w:i/>
      <w:color w:val="0000FF"/>
      <w:lang w:val="en-US"/>
    </w:rPr>
  </w:style>
  <w:style w:type="paragraph" w:customStyle="1" w:styleId="Auflist05">
    <w:name w:val="Auflist05"/>
    <w:basedOn w:val="Normal"/>
    <w:rsid w:val="00A32983"/>
    <w:pPr>
      <w:tabs>
        <w:tab w:val="left" w:pos="284"/>
        <w:tab w:val="left" w:pos="567"/>
      </w:tabs>
      <w:spacing w:before="120" w:after="0" w:line="240" w:lineRule="atLeast"/>
      <w:ind w:left="284" w:hanging="284"/>
      <w:jc w:val="both"/>
    </w:pPr>
    <w:rPr>
      <w:rFonts w:ascii="Arial" w:hAnsi="Arial"/>
      <w:lang w:val="de-DE"/>
    </w:rPr>
  </w:style>
  <w:style w:type="paragraph" w:customStyle="1" w:styleId="StandEinz05">
    <w:name w:val="StandEinz05"/>
    <w:basedOn w:val="Normal"/>
    <w:rsid w:val="00A32983"/>
    <w:pPr>
      <w:tabs>
        <w:tab w:val="left" w:pos="284"/>
        <w:tab w:val="left" w:pos="567"/>
        <w:tab w:val="left" w:pos="851"/>
      </w:tabs>
      <w:spacing w:before="120" w:after="0" w:line="240" w:lineRule="atLeast"/>
      <w:ind w:left="284"/>
      <w:jc w:val="both"/>
    </w:pPr>
    <w:rPr>
      <w:rFonts w:ascii="Arial" w:hAnsi="Arial"/>
      <w:lang w:val="de-DE"/>
    </w:rPr>
  </w:style>
  <w:style w:type="paragraph" w:customStyle="1" w:styleId="11BodyText">
    <w:name w:val="11 BodyText"/>
    <w:basedOn w:val="Normal"/>
    <w:rsid w:val="00A32983"/>
    <w:pPr>
      <w:spacing w:after="220"/>
      <w:ind w:left="1298"/>
    </w:pPr>
    <w:rPr>
      <w:rFonts w:ascii="Arial" w:hAnsi="Arial"/>
      <w:sz w:val="22"/>
      <w:lang w:val="en-US"/>
    </w:rPr>
  </w:style>
  <w:style w:type="paragraph" w:styleId="BodyTextIndent">
    <w:name w:val="Body Text Indent"/>
    <w:basedOn w:val="Normal"/>
    <w:link w:val="BodyTextIndentChar"/>
    <w:uiPriority w:val="99"/>
    <w:rsid w:val="00A32983"/>
    <w:pPr>
      <w:ind w:left="284"/>
    </w:pPr>
    <w:rPr>
      <w:lang w:val="en-US"/>
    </w:rPr>
  </w:style>
  <w:style w:type="character" w:customStyle="1" w:styleId="BodyTextIndentChar">
    <w:name w:val="Body Text Indent Char"/>
    <w:basedOn w:val="DefaultParagraphFont"/>
    <w:link w:val="BodyTextIndent"/>
    <w:uiPriority w:val="99"/>
    <w:locked/>
    <w:rsid w:val="00A32983"/>
    <w:rPr>
      <w:rFonts w:ascii="Times New Roman" w:hAnsi="Times New Roman" w:cs="Times New Roman"/>
      <w:lang w:eastAsia="en-US"/>
    </w:rPr>
  </w:style>
  <w:style w:type="paragraph" w:styleId="BodyText2">
    <w:name w:val="Body Text 2"/>
    <w:basedOn w:val="Normal"/>
    <w:link w:val="BodyText2Char"/>
    <w:uiPriority w:val="99"/>
    <w:rsid w:val="00A32983"/>
    <w:rPr>
      <w:i/>
      <w:lang w:val="en-US"/>
    </w:rPr>
  </w:style>
  <w:style w:type="character" w:customStyle="1" w:styleId="BodyText2Char">
    <w:name w:val="Body Text 2 Char"/>
    <w:basedOn w:val="DefaultParagraphFont"/>
    <w:link w:val="BodyText2"/>
    <w:uiPriority w:val="99"/>
    <w:locked/>
    <w:rsid w:val="00A32983"/>
    <w:rPr>
      <w:rFonts w:ascii="Times New Roman" w:hAnsi="Times New Roman" w:cs="Times New Roman"/>
      <w:i/>
      <w:lang w:eastAsia="en-US"/>
    </w:rPr>
  </w:style>
  <w:style w:type="paragraph" w:customStyle="1" w:styleId="StandEinz10">
    <w:name w:val="StandEinz10"/>
    <w:basedOn w:val="StandEinz05"/>
    <w:rsid w:val="00A32983"/>
    <w:pPr>
      <w:tabs>
        <w:tab w:val="clear" w:pos="567"/>
        <w:tab w:val="left" w:pos="1134"/>
      </w:tabs>
      <w:ind w:left="567"/>
    </w:pPr>
  </w:style>
  <w:style w:type="paragraph" w:styleId="BodyText3">
    <w:name w:val="Body Text 3"/>
    <w:basedOn w:val="Normal"/>
    <w:link w:val="BodyText3Char"/>
    <w:uiPriority w:val="99"/>
    <w:rsid w:val="00A32983"/>
    <w:rPr>
      <w:i/>
    </w:rPr>
  </w:style>
  <w:style w:type="character" w:customStyle="1" w:styleId="BodyText3Char">
    <w:name w:val="Body Text 3 Char"/>
    <w:basedOn w:val="DefaultParagraphFont"/>
    <w:link w:val="BodyText3"/>
    <w:uiPriority w:val="99"/>
    <w:locked/>
    <w:rsid w:val="00A32983"/>
    <w:rPr>
      <w:rFonts w:ascii="Times New Roman" w:hAnsi="Times New Roman" w:cs="Times New Roman"/>
      <w:i/>
      <w:lang w:val="en-GB" w:eastAsia="en-US"/>
    </w:rPr>
  </w:style>
  <w:style w:type="character" w:styleId="PageNumber">
    <w:name w:val="page number"/>
    <w:basedOn w:val="DefaultParagraphFont"/>
    <w:uiPriority w:val="99"/>
    <w:rsid w:val="00A32983"/>
    <w:rPr>
      <w:rFonts w:cs="Times New Roman"/>
      <w:sz w:val="20"/>
    </w:rPr>
  </w:style>
  <w:style w:type="paragraph" w:styleId="NormalIndent">
    <w:name w:val="Normal Indent"/>
    <w:basedOn w:val="Normal"/>
    <w:uiPriority w:val="99"/>
    <w:rsid w:val="00A32983"/>
    <w:pPr>
      <w:overflowPunct w:val="0"/>
      <w:autoSpaceDE w:val="0"/>
      <w:autoSpaceDN w:val="0"/>
      <w:adjustRightInd w:val="0"/>
      <w:ind w:left="708"/>
      <w:textAlignment w:val="baseline"/>
    </w:pPr>
  </w:style>
  <w:style w:type="paragraph" w:styleId="NormalWeb">
    <w:name w:val="Normal (Web)"/>
    <w:basedOn w:val="Normal"/>
    <w:uiPriority w:val="99"/>
    <w:rsid w:val="00A32983"/>
    <w:pPr>
      <w:spacing w:before="100" w:beforeAutospacing="1" w:after="100" w:afterAutospacing="1"/>
    </w:pPr>
    <w:rPr>
      <w:color w:val="000000"/>
      <w:sz w:val="24"/>
      <w:szCs w:val="24"/>
      <w:lang w:val="en-US"/>
    </w:rPr>
  </w:style>
  <w:style w:type="character" w:customStyle="1" w:styleId="ListChar">
    <w:name w:val="List Char"/>
    <w:basedOn w:val="DefaultParagraphFont"/>
    <w:rsid w:val="00A32983"/>
    <w:rPr>
      <w:rFonts w:cs="Times New Roman"/>
      <w:lang w:val="en-GB" w:eastAsia="en-US" w:bidi="ar-SA"/>
    </w:rPr>
  </w:style>
  <w:style w:type="character" w:customStyle="1" w:styleId="ListBulletChar">
    <w:name w:val="List Bullet Char"/>
    <w:basedOn w:val="ListChar"/>
    <w:rsid w:val="00A32983"/>
  </w:style>
  <w:style w:type="paragraph" w:customStyle="1" w:styleId="Capoversocontinuazione">
    <w:name w:val="Capoverso continuazione"/>
    <w:basedOn w:val="Normal"/>
    <w:rsid w:val="00A32983"/>
    <w:pPr>
      <w:jc w:val="both"/>
    </w:pPr>
  </w:style>
  <w:style w:type="paragraph" w:customStyle="1" w:styleId="CharCharCharCharCharCharCharCharCharCharCharCharChar">
    <w:name w:val="Char Char Char Char Char Char Char Char Char Char Char Char Char"/>
    <w:basedOn w:val="Normal"/>
    <w:rsid w:val="00A32983"/>
    <w:pPr>
      <w:widowControl w:val="0"/>
      <w:spacing w:after="0"/>
      <w:jc w:val="both"/>
    </w:pPr>
    <w:rPr>
      <w:kern w:val="2"/>
      <w:sz w:val="21"/>
      <w:szCs w:val="24"/>
      <w:lang w:val="en-US" w:eastAsia="zh-CN"/>
    </w:rPr>
  </w:style>
  <w:style w:type="paragraph" w:customStyle="1" w:styleId="CharChar">
    <w:name w:val="Char Char"/>
    <w:semiHidden/>
    <w:rsid w:val="00A3298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BlueUnderline">
    <w:name w:val="BlueUnderline"/>
    <w:basedOn w:val="DefaultParagraphFont"/>
    <w:rsid w:val="00A32983"/>
    <w:rPr>
      <w:rFonts w:cs="Times New Roman"/>
      <w:color w:val="0000FF"/>
      <w:u w:val="single"/>
    </w:rPr>
  </w:style>
  <w:style w:type="paragraph" w:customStyle="1" w:styleId="CharCharCharChar">
    <w:name w:val="Char Char Char Char"/>
    <w:semiHidden/>
    <w:rsid w:val="00A3298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s>
</file>

<file path=word/webSettings.xml><?xml version="1.0" encoding="utf-8"?>
<w:webSettings xmlns:r="http://schemas.openxmlformats.org/officeDocument/2006/relationships" xmlns:w="http://schemas.openxmlformats.org/wordprocessingml/2006/main">
  <w:divs>
    <w:div w:id="788284929">
      <w:marLeft w:val="0"/>
      <w:marRight w:val="0"/>
      <w:marTop w:val="0"/>
      <w:marBottom w:val="0"/>
      <w:divBdr>
        <w:top w:val="none" w:sz="0" w:space="0" w:color="auto"/>
        <w:left w:val="none" w:sz="0" w:space="0" w:color="auto"/>
        <w:bottom w:val="none" w:sz="0" w:space="0" w:color="auto"/>
        <w:right w:val="none" w:sz="0" w:space="0" w:color="auto"/>
      </w:divBdr>
    </w:div>
    <w:div w:id="7882849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www.3gpp.org/ftp/Specs/html-info/WI-List.htm" TargetMode="External"/><Relationship Id="rId2" Type="http://schemas.openxmlformats.org/officeDocument/2006/relationships/hyperlink" Target="http://www.3gpp.org/specs/specs.htm" TargetMode="External"/><Relationship Id="rId1" Type="http://schemas.openxmlformats.org/officeDocument/2006/relationships/hyperlink" Target="http://www.3gpp.org/3G_Specs/3G_Specs.htm" TargetMode="External"/><Relationship Id="rId4" Type="http://schemas.openxmlformats.org/officeDocument/2006/relationships/hyperlink" Target="http://www.3gpp.org/ftp/Specs/html-info/21900.htm" TargetMode="External"/></Relationship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customXml" Target="../customXml/item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3.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3gpp.org/ftp/Specs/html-info/21900.htm" TargetMode="Externa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http://www.3gpp.org/Change-Requests"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www.3gpp.org/3G_Specs/CRs.htm"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59A475A7172540824579B343C3FCB7" ma:contentTypeVersion="11" ma:contentTypeDescription="Create a new document." ma:contentTypeScope="" ma:versionID="e884422bc71357b6e7e42b7f89e026ba">
  <xsd:schema xmlns:xsd="http://www.w3.org/2001/XMLSchema" xmlns:xs="http://www.w3.org/2001/XMLSchema" xmlns:p="http://schemas.microsoft.com/office/2006/metadata/properties" xmlns:ns2="fd2d150d-a7a2-4bf2-bd0b-f244ae62f7d3" xmlns:ns3="2a31024d-f0cd-4185-b6f6-677ecd1d149e" targetNamespace="http://schemas.microsoft.com/office/2006/metadata/properties" ma:root="true" ma:fieldsID="7987ba5aba4d170c54af464841e05bb8" ns2:_="" ns3:_="">
    <xsd:import namespace="fd2d150d-a7a2-4bf2-bd0b-f244ae62f7d3"/>
    <xsd:import namespace="2a31024d-f0cd-4185-b6f6-677ecd1d14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d150d-a7a2-4bf2-bd0b-f244ae62f7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31024d-f0cd-4185-b6f6-677ecd1d149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006123-1C75-4225-BAAB-3C5E7D9DBA72}"/>
</file>

<file path=customXml/itemProps2.xml><?xml version="1.0" encoding="utf-8"?>
<ds:datastoreItem xmlns:ds="http://schemas.openxmlformats.org/officeDocument/2006/customXml" ds:itemID="{E93B4EF7-AF33-41DC-867A-4E48FD2C9F63}"/>
</file>

<file path=customXml/itemProps3.xml><?xml version="1.0" encoding="utf-8"?>
<ds:datastoreItem xmlns:ds="http://schemas.openxmlformats.org/officeDocument/2006/customXml" ds:itemID="{A934E589-BD09-4163-BA5A-2F69148068EE}"/>
</file>

<file path=docProps/app.xml><?xml version="1.0" encoding="utf-8"?>
<Properties xmlns="http://schemas.openxmlformats.org/officeDocument/2006/extended-properties" xmlns:vt="http://schemas.openxmlformats.org/officeDocument/2006/docPropsVTypes">
  <Template>3gpp_70</Template>
  <TotalTime>3</TotalTime>
  <Pages>8</Pages>
  <Words>2034</Words>
  <Characters>11598</Characters>
  <Application>Microsoft Office Outlook</Application>
  <DocSecurity>0</DocSecurity>
  <Lines>0</Lines>
  <Paragraphs>0</Paragraphs>
  <ScaleCrop>false</ScaleCrop>
  <Company>3GPP Support Team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Change Request</dc:title>
  <dc:subject/>
  <dc:creator>Michael Sanders, John M Meredith</dc:creator>
  <cp:keywords/>
  <dc:description/>
  <cp:lastModifiedBy>q68383</cp:lastModifiedBy>
  <cp:revision>4</cp:revision>
  <dcterms:created xsi:type="dcterms:W3CDTF">2012-11-14T11:36:00Z</dcterms:created>
  <dcterms:modified xsi:type="dcterms:W3CDTF">2012-11-15T22:52:00Z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sflag">
    <vt:lpwstr>1352994318</vt:lpwstr>
  </property>
  <property fmtid="{D5CDD505-2E9C-101B-9397-08002B2CF9AE}" pid="4" name="ContentTypeId">
    <vt:lpwstr>0x010100EE59A475A7172540824579B343C3FCB7</vt:lpwstr>
  </property>
</Properties>
</file>